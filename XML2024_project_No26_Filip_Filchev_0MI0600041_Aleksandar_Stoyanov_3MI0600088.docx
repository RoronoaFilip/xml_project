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353A23" w:rsidRPr="00CA6B23" w14:paraId="5D473AF6" w14:textId="77777777" w:rsidTr="00872B15">
        <w:tc>
          <w:tcPr>
            <w:tcW w:w="1690" w:type="dxa"/>
            <w:vAlign w:val="center"/>
          </w:tcPr>
          <w:p w14:paraId="5209B6B2" w14:textId="77777777" w:rsidR="00353A23" w:rsidRPr="00CA6B23" w:rsidRDefault="00353A23" w:rsidP="00872B15">
            <w:pPr>
              <w:jc w:val="center"/>
              <w:rPr>
                <w:lang w:val="en-US"/>
              </w:rPr>
            </w:pPr>
            <w:r w:rsidRPr="00CA6B23">
              <w:object w:dxaOrig="3137" w:dyaOrig="3871" w14:anchorId="2B08EC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65824272" r:id="rId9"/>
              </w:object>
            </w:r>
          </w:p>
        </w:tc>
        <w:tc>
          <w:tcPr>
            <w:tcW w:w="5940" w:type="dxa"/>
            <w:vAlign w:val="center"/>
          </w:tcPr>
          <w:p w14:paraId="59B2B968" w14:textId="77777777" w:rsidR="0008746E" w:rsidRPr="00CA6B23" w:rsidRDefault="0008746E" w:rsidP="0008746E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CA6B23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387FB674" w14:textId="77777777" w:rsidR="0008746E" w:rsidRPr="00CA6B23" w:rsidRDefault="0008746E" w:rsidP="0008746E">
            <w:pPr>
              <w:spacing w:before="120" w:after="0"/>
              <w:jc w:val="center"/>
              <w:rPr>
                <w:sz w:val="28"/>
                <w:szCs w:val="28"/>
              </w:rPr>
            </w:pPr>
            <w:r w:rsidRPr="00CA6B23">
              <w:rPr>
                <w:sz w:val="28"/>
                <w:szCs w:val="28"/>
              </w:rPr>
              <w:t>Факул</w:t>
            </w:r>
            <w:r>
              <w:rPr>
                <w:sz w:val="28"/>
                <w:szCs w:val="28"/>
              </w:rPr>
              <w:t>тет по математика и информатика</w:t>
            </w:r>
          </w:p>
          <w:p w14:paraId="16875AA8" w14:textId="77777777" w:rsidR="00353A23" w:rsidRPr="00CA6B23" w:rsidRDefault="0008746E" w:rsidP="0008746E">
            <w:pPr>
              <w:spacing w:before="240" w:after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Специалност</w:t>
            </w:r>
            <w:r w:rsidRPr="00CA6B23">
              <w:rPr>
                <w:i/>
                <w:sz w:val="28"/>
                <w:szCs w:val="28"/>
              </w:rPr>
              <w:br/>
              <w:t>„Софтуерн</w:t>
            </w:r>
            <w:r>
              <w:rPr>
                <w:i/>
                <w:sz w:val="28"/>
                <w:szCs w:val="28"/>
              </w:rPr>
              <w:t>о инженерство</w:t>
            </w:r>
            <w:r w:rsidRPr="00CA6B23">
              <w:rPr>
                <w:i/>
                <w:sz w:val="28"/>
                <w:szCs w:val="28"/>
              </w:rPr>
              <w:t>”</w:t>
            </w:r>
          </w:p>
        </w:tc>
        <w:tc>
          <w:tcPr>
            <w:tcW w:w="1440" w:type="dxa"/>
            <w:vAlign w:val="center"/>
          </w:tcPr>
          <w:p w14:paraId="61ADA2B1" w14:textId="77777777" w:rsidR="00353A23" w:rsidRPr="00CA6B23" w:rsidRDefault="00353A23" w:rsidP="00872B1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 w:rsidRPr="00CA6B23">
              <w:object w:dxaOrig="1176" w:dyaOrig="1056" w14:anchorId="10671A2A">
                <v:shape id="_x0000_i1026" type="#_x0000_t75" style="width:60pt;height:64.5pt" o:ole="">
                  <v:imagedata r:id="rId10" o:title=""/>
                </v:shape>
                <o:OLEObject Type="Embed" ProgID="PBrush" ShapeID="_x0000_i1026" DrawAspect="Content" ObjectID="_1765824273" r:id="rId11"/>
              </w:object>
            </w:r>
          </w:p>
        </w:tc>
      </w:tr>
    </w:tbl>
    <w:p w14:paraId="10ADE755" w14:textId="77777777" w:rsidR="0008746E" w:rsidRPr="00CA6B23" w:rsidRDefault="0008746E" w:rsidP="0008746E">
      <w:pPr>
        <w:spacing w:before="600"/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Курсов проект</w:t>
      </w:r>
    </w:p>
    <w:p w14:paraId="7A9053EF" w14:textId="77777777" w:rsidR="0008746E" w:rsidRPr="004E563F" w:rsidRDefault="0008746E" w:rsidP="0008746E">
      <w:pPr>
        <w:spacing w:before="360"/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  <w:lang w:val="en-US"/>
        </w:rPr>
        <w:t xml:space="preserve">XML </w:t>
      </w:r>
      <w:r>
        <w:rPr>
          <w:rFonts w:cs="Arial"/>
          <w:b/>
          <w:sz w:val="32"/>
          <w:szCs w:val="20"/>
        </w:rPr>
        <w:t>технологии за семантичен уеб</w:t>
      </w:r>
    </w:p>
    <w:p w14:paraId="0DF0F089" w14:textId="77777777" w:rsidR="0008746E" w:rsidRPr="00CA6B23" w:rsidRDefault="0008746E" w:rsidP="0008746E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>Зимен семестър, 20</w:t>
      </w:r>
      <w:r>
        <w:rPr>
          <w:rFonts w:cs="Arial"/>
          <w:b/>
          <w:i/>
          <w:sz w:val="28"/>
          <w:szCs w:val="20"/>
        </w:rPr>
        <w:t>2</w:t>
      </w:r>
      <w:r>
        <w:rPr>
          <w:rFonts w:cs="Arial"/>
          <w:b/>
          <w:i/>
          <w:sz w:val="28"/>
          <w:szCs w:val="20"/>
          <w:lang w:val="en-US"/>
        </w:rPr>
        <w:t>3</w:t>
      </w:r>
      <w:r>
        <w:rPr>
          <w:rFonts w:cs="Arial"/>
          <w:b/>
          <w:i/>
          <w:sz w:val="28"/>
          <w:szCs w:val="20"/>
        </w:rPr>
        <w:t>/20</w:t>
      </w:r>
      <w:r>
        <w:rPr>
          <w:rFonts w:cs="Arial"/>
          <w:b/>
          <w:i/>
          <w:sz w:val="28"/>
          <w:szCs w:val="20"/>
          <w:lang w:val="es-ES"/>
        </w:rPr>
        <w:t>24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14:paraId="6F488338" w14:textId="0BAE5116" w:rsidR="0008746E" w:rsidRPr="00CA6B23" w:rsidRDefault="0008746E" w:rsidP="0008746E">
      <w:pPr>
        <w:spacing w:before="1320" w:after="360"/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Тема №</w:t>
      </w:r>
      <w:r w:rsidR="00E55C5B">
        <w:rPr>
          <w:rFonts w:cs="Arial"/>
          <w:b/>
          <w:sz w:val="40"/>
          <w:szCs w:val="20"/>
          <w:lang w:val="en-US"/>
        </w:rPr>
        <w:t>26</w:t>
      </w:r>
      <w:r w:rsidRPr="00CA6B23">
        <w:rPr>
          <w:rFonts w:cs="Arial"/>
          <w:b/>
          <w:sz w:val="40"/>
          <w:szCs w:val="20"/>
        </w:rPr>
        <w:t>:</w:t>
      </w:r>
      <w:r w:rsidR="00E55C5B">
        <w:rPr>
          <w:rFonts w:cs="Arial"/>
          <w:b/>
          <w:sz w:val="40"/>
          <w:szCs w:val="20"/>
        </w:rPr>
        <w:t xml:space="preserve">  </w:t>
      </w:r>
      <w:r>
        <w:rPr>
          <w:rFonts w:cs="Arial"/>
          <w:b/>
          <w:sz w:val="40"/>
          <w:szCs w:val="20"/>
        </w:rPr>
        <w:t>„</w:t>
      </w:r>
      <w:r w:rsidR="00E55C5B">
        <w:rPr>
          <w:rFonts w:cs="Arial"/>
          <w:b/>
          <w:sz w:val="40"/>
          <w:szCs w:val="20"/>
        </w:rPr>
        <w:t>Каталог на ресторантите в България</w:t>
      </w:r>
      <w:r>
        <w:rPr>
          <w:rFonts w:cs="Arial"/>
          <w:b/>
          <w:sz w:val="40"/>
          <w:szCs w:val="20"/>
        </w:rPr>
        <w:t>“</w:t>
      </w:r>
    </w:p>
    <w:p w14:paraId="4BDEF82D" w14:textId="77777777" w:rsidR="0008746E" w:rsidRDefault="0008746E" w:rsidP="00E55C5B">
      <w:pPr>
        <w:spacing w:before="840" w:after="240"/>
        <w:jc w:val="center"/>
        <w:rPr>
          <w:rFonts w:ascii="Arial" w:eastAsia="Arial" w:hAnsi="Arial" w:cs="Arial"/>
          <w:b/>
          <w:sz w:val="24"/>
          <w:szCs w:val="24"/>
          <w:lang w:eastAsia="en-US"/>
        </w:rPr>
      </w:pPr>
      <w:r>
        <w:rPr>
          <w:rFonts w:ascii="Arial" w:eastAsia="Arial" w:hAnsi="Arial" w:cs="Arial"/>
          <w:b/>
          <w:sz w:val="24"/>
          <w:szCs w:val="24"/>
        </w:rPr>
        <w:t>Автори:</w:t>
      </w:r>
    </w:p>
    <w:p w14:paraId="43E3A180" w14:textId="15122A23" w:rsidR="0008746E" w:rsidRPr="00E55C5B" w:rsidRDefault="00E55C5B" w:rsidP="00E55C5B">
      <w:pPr>
        <w:spacing w:before="120" w:after="120"/>
        <w:jc w:val="center"/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Филип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Филчев</w:t>
      </w:r>
      <w:r w:rsidR="0008746E">
        <w:rPr>
          <w:rFonts w:ascii="Arial" w:eastAsia="Arial" w:hAnsi="Arial" w:cs="Arial"/>
          <w:bCs/>
          <w:sz w:val="24"/>
          <w:szCs w:val="24"/>
        </w:rPr>
        <w:t>,Ф</w:t>
      </w:r>
      <w:proofErr w:type="spellEnd"/>
      <w:r w:rsidR="0008746E">
        <w:rPr>
          <w:rFonts w:ascii="Arial" w:eastAsia="Arial" w:hAnsi="Arial" w:cs="Arial"/>
          <w:bCs/>
          <w:sz w:val="24"/>
          <w:szCs w:val="24"/>
        </w:rPr>
        <w:t>№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  <w:lang w:val="en-US"/>
        </w:rPr>
        <w:t>0MI0600041</w:t>
      </w:r>
    </w:p>
    <w:p w14:paraId="0EB78C76" w14:textId="0F60D782" w:rsidR="0008746E" w:rsidRPr="00E55C5B" w:rsidRDefault="00E55C5B" w:rsidP="00E55C5B">
      <w:pPr>
        <w:spacing w:before="120" w:after="120"/>
        <w:jc w:val="center"/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Александър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Стоянов</w:t>
      </w:r>
      <w:r w:rsidR="0008746E">
        <w:rPr>
          <w:rFonts w:ascii="Arial" w:eastAsia="Arial" w:hAnsi="Arial" w:cs="Arial"/>
          <w:bCs/>
          <w:sz w:val="24"/>
          <w:szCs w:val="24"/>
        </w:rPr>
        <w:t>,Ф</w:t>
      </w:r>
      <w:proofErr w:type="spellEnd"/>
      <w:r w:rsidR="0008746E">
        <w:rPr>
          <w:rFonts w:ascii="Arial" w:eastAsia="Arial" w:hAnsi="Arial" w:cs="Arial"/>
          <w:bCs/>
          <w:sz w:val="24"/>
          <w:szCs w:val="24"/>
        </w:rPr>
        <w:t>№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  <w:lang w:val="en-US"/>
        </w:rPr>
        <w:t>3MI0600088</w:t>
      </w:r>
    </w:p>
    <w:p w14:paraId="32943FFE" w14:textId="77777777" w:rsidR="0008746E" w:rsidRDefault="0008746E" w:rsidP="00E55C5B">
      <w:pPr>
        <w:spacing w:before="840"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Ръководители:</w:t>
      </w:r>
    </w:p>
    <w:p w14:paraId="7C67C4CB" w14:textId="77777777" w:rsidR="0008746E" w:rsidRDefault="0008746E" w:rsidP="00E55C5B">
      <w:pPr>
        <w:spacing w:before="120" w:after="120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доц. д-р Александър Димов</w:t>
      </w:r>
    </w:p>
    <w:p w14:paraId="33F59190" w14:textId="77777777" w:rsidR="0008746E" w:rsidRDefault="0008746E" w:rsidP="00E55C5B">
      <w:pPr>
        <w:spacing w:before="120" w:after="120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гл. ас. д-р Явор Данков</w:t>
      </w:r>
    </w:p>
    <w:p w14:paraId="6EDE17DA" w14:textId="77777777" w:rsidR="0008746E" w:rsidRPr="004E563F" w:rsidRDefault="0008746E" w:rsidP="0008746E">
      <w:pPr>
        <w:spacing w:before="960"/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януари, 20</w:t>
      </w:r>
      <w:r>
        <w:rPr>
          <w:rFonts w:cs="Arial"/>
          <w:sz w:val="24"/>
          <w:szCs w:val="20"/>
          <w:lang w:val="es-ES"/>
        </w:rPr>
        <w:t>2</w:t>
      </w:r>
      <w:r>
        <w:rPr>
          <w:rFonts w:cs="Arial"/>
          <w:sz w:val="24"/>
          <w:szCs w:val="20"/>
        </w:rPr>
        <w:t>4</w:t>
      </w:r>
    </w:p>
    <w:p w14:paraId="5945FE87" w14:textId="77777777" w:rsidR="0008746E" w:rsidRDefault="0008746E" w:rsidP="0008746E">
      <w:pPr>
        <w:jc w:val="center"/>
        <w:rPr>
          <w:rFonts w:cs="Arial"/>
          <w:sz w:val="24"/>
          <w:szCs w:val="20"/>
        </w:rPr>
        <w:sectPr w:rsidR="0008746E">
          <w:headerReference w:type="default" r:id="rId12"/>
          <w:footerReference w:type="default" r:id="rId13"/>
          <w:pgSz w:w="11906" w:h="16838"/>
          <w:pgMar w:top="1440" w:right="1008" w:bottom="1008" w:left="1368" w:header="706" w:footer="706" w:gutter="0"/>
          <w:cols w:space="708"/>
          <w:docGrid w:linePitch="360"/>
        </w:sectPr>
      </w:pPr>
      <w:r w:rsidRPr="00D63EE6">
        <w:rPr>
          <w:rFonts w:cs="Arial"/>
          <w:sz w:val="24"/>
          <w:szCs w:val="20"/>
        </w:rPr>
        <w:t>София</w:t>
      </w:r>
    </w:p>
    <w:p w14:paraId="6D427674" w14:textId="77777777" w:rsidR="00872B15" w:rsidRPr="00CA6B23" w:rsidRDefault="00872B15" w:rsidP="00872B15">
      <w:pPr>
        <w:jc w:val="center"/>
        <w:rPr>
          <w:rFonts w:cs="Arial"/>
          <w:b/>
          <w:sz w:val="24"/>
          <w:szCs w:val="20"/>
          <w:lang w:val="en-US"/>
        </w:rPr>
      </w:pPr>
    </w:p>
    <w:p w14:paraId="29C7322F" w14:textId="77777777" w:rsidR="00A20718" w:rsidRPr="00CA6B23" w:rsidRDefault="00A20718" w:rsidP="00872B15">
      <w:pPr>
        <w:pStyle w:val="TOCHeading"/>
        <w:jc w:val="center"/>
        <w:rPr>
          <w:rFonts w:ascii="Calibri" w:hAnsi="Calibri"/>
          <w:sz w:val="32"/>
          <w:szCs w:val="22"/>
        </w:rPr>
      </w:pPr>
      <w:r w:rsidRPr="00CA6B23">
        <w:rPr>
          <w:rFonts w:ascii="Calibri" w:hAnsi="Calibri"/>
          <w:sz w:val="32"/>
          <w:szCs w:val="22"/>
        </w:rPr>
        <w:t>Съдържание</w:t>
      </w:r>
    </w:p>
    <w:p w14:paraId="59DCFA3B" w14:textId="77777777" w:rsidR="00872B15" w:rsidRPr="00872B15" w:rsidRDefault="00872B15" w:rsidP="00872B15"/>
    <w:p w14:paraId="0D789C61" w14:textId="77777777" w:rsidR="00DF38A5" w:rsidRPr="006D2207" w:rsidRDefault="00A20718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r w:rsidRPr="00CA6B23">
        <w:rPr>
          <w:rFonts w:ascii="Calibri" w:hAnsi="Calibri"/>
          <w:sz w:val="22"/>
        </w:rPr>
        <w:fldChar w:fldCharType="begin"/>
      </w:r>
      <w:r w:rsidRPr="00CA6B23">
        <w:rPr>
          <w:rFonts w:ascii="Calibri" w:hAnsi="Calibri"/>
          <w:sz w:val="22"/>
        </w:rPr>
        <w:instrText xml:space="preserve"> TOC \o "1-3" \h \z \u </w:instrText>
      </w:r>
      <w:r w:rsidRPr="00CA6B23">
        <w:rPr>
          <w:rFonts w:ascii="Calibri" w:hAnsi="Calibri"/>
          <w:sz w:val="22"/>
        </w:rPr>
        <w:fldChar w:fldCharType="separate"/>
      </w:r>
      <w:hyperlink w:anchor="_Toc499027015" w:history="1">
        <w:r w:rsidR="00DF38A5" w:rsidRPr="00D836EA">
          <w:rPr>
            <w:rStyle w:val="Hyperlink"/>
            <w:rFonts w:ascii="Calibri" w:hAnsi="Calibri"/>
            <w:noProof/>
          </w:rPr>
          <w:t>1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Въведение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_Toc499027015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6713DAC6" w14:textId="77777777" w:rsidR="00DF38A5" w:rsidRPr="006D2207" w:rsidRDefault="00000000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6" w:history="1">
        <w:r w:rsidR="00DF38A5" w:rsidRPr="00D836EA">
          <w:rPr>
            <w:rStyle w:val="Hyperlink"/>
            <w:rFonts w:ascii="Calibri" w:hAnsi="Calibri"/>
            <w:noProof/>
          </w:rPr>
          <w:t>2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Анализ на решението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_Toc499027016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7FBCDE34" w14:textId="77777777" w:rsidR="00DF38A5" w:rsidRPr="006D2207" w:rsidRDefault="00000000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7" w:history="1">
        <w:r w:rsidR="00DF38A5" w:rsidRPr="00D836EA">
          <w:rPr>
            <w:rStyle w:val="Hyperlink"/>
            <w:rFonts w:ascii="Calibri" w:hAnsi="Calibri"/>
            <w:noProof/>
            <w:lang w:val="en-US"/>
          </w:rPr>
          <w:t>2.1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Работен процес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_Toc499027017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0BA56FE6" w14:textId="77777777" w:rsidR="00DF38A5" w:rsidRPr="006D2207" w:rsidRDefault="00000000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8" w:history="1">
        <w:r w:rsidR="00DF38A5" w:rsidRPr="00D836EA">
          <w:rPr>
            <w:rStyle w:val="Hyperlink"/>
            <w:rFonts w:ascii="Calibri" w:hAnsi="Calibri"/>
            <w:noProof/>
            <w:lang w:val="en-US"/>
          </w:rPr>
          <w:t>2.2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Структура на съдържанието</w:t>
        </w:r>
        <w:r w:rsidR="00DF38A5">
          <w:rPr>
            <w:noProof/>
            <w:webHidden/>
          </w:rPr>
          <w:tab/>
        </w:r>
        <w:r w:rsidR="00DF38A5">
          <w:rPr>
            <w:noProof/>
            <w:webHidden/>
          </w:rPr>
          <w:fldChar w:fldCharType="begin"/>
        </w:r>
        <w:r w:rsidR="00DF38A5">
          <w:rPr>
            <w:noProof/>
            <w:webHidden/>
          </w:rPr>
          <w:instrText xml:space="preserve"> PAGEREF _Toc499027018 \h </w:instrText>
        </w:r>
        <w:r w:rsidR="00DF38A5">
          <w:rPr>
            <w:noProof/>
            <w:webHidden/>
          </w:rPr>
        </w:r>
        <w:r w:rsidR="00DF38A5">
          <w:rPr>
            <w:noProof/>
            <w:webHidden/>
          </w:rPr>
          <w:fldChar w:fldCharType="separate"/>
        </w:r>
        <w:r w:rsidR="00D23588">
          <w:rPr>
            <w:noProof/>
            <w:webHidden/>
          </w:rPr>
          <w:t>3</w:t>
        </w:r>
        <w:r w:rsidR="00DF38A5">
          <w:rPr>
            <w:noProof/>
            <w:webHidden/>
          </w:rPr>
          <w:fldChar w:fldCharType="end"/>
        </w:r>
      </w:hyperlink>
    </w:p>
    <w:p w14:paraId="64C27988" w14:textId="62E12C42" w:rsidR="00DF38A5" w:rsidRPr="006D2207" w:rsidRDefault="00000000">
      <w:pPr>
        <w:pStyle w:val="TOC2"/>
        <w:tabs>
          <w:tab w:val="left" w:pos="8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19" w:history="1">
        <w:r w:rsidR="00DF38A5" w:rsidRPr="00D836EA">
          <w:rPr>
            <w:rStyle w:val="Hyperlink"/>
            <w:rFonts w:ascii="Calibri" w:hAnsi="Calibri"/>
            <w:noProof/>
            <w:lang w:val="en-US"/>
          </w:rPr>
          <w:t>2.3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Тип и представяне на съдържанието</w:t>
        </w:r>
        <w:r w:rsidR="00DF38A5">
          <w:rPr>
            <w:noProof/>
            <w:webHidden/>
          </w:rPr>
          <w:tab/>
        </w:r>
        <w:r w:rsidR="00766531">
          <w:rPr>
            <w:noProof/>
            <w:webHidden/>
          </w:rPr>
          <w:t>6</w:t>
        </w:r>
      </w:hyperlink>
    </w:p>
    <w:p w14:paraId="13BD5257" w14:textId="070675A0" w:rsidR="00DF38A5" w:rsidRPr="006D2207" w:rsidRDefault="00000000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0" w:history="1">
        <w:r w:rsidR="00DF38A5" w:rsidRPr="00D836EA">
          <w:rPr>
            <w:rStyle w:val="Hyperlink"/>
            <w:rFonts w:ascii="Calibri" w:hAnsi="Calibri"/>
            <w:noProof/>
          </w:rPr>
          <w:t>3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Дизайн</w:t>
        </w:r>
        <w:r w:rsidR="00DF38A5">
          <w:rPr>
            <w:noProof/>
            <w:webHidden/>
          </w:rPr>
          <w:tab/>
        </w:r>
        <w:r w:rsidR="00766531">
          <w:rPr>
            <w:noProof/>
            <w:webHidden/>
          </w:rPr>
          <w:t>8</w:t>
        </w:r>
      </w:hyperlink>
    </w:p>
    <w:p w14:paraId="610C97B7" w14:textId="7463DCB4" w:rsidR="00DF38A5" w:rsidRPr="006D2207" w:rsidRDefault="00000000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1" w:history="1">
        <w:r w:rsidR="00DF38A5" w:rsidRPr="00D836EA">
          <w:rPr>
            <w:rStyle w:val="Hyperlink"/>
            <w:rFonts w:ascii="Calibri" w:hAnsi="Calibri"/>
            <w:noProof/>
          </w:rPr>
          <w:t>4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Тестване</w:t>
        </w:r>
        <w:r w:rsidR="00DF38A5">
          <w:rPr>
            <w:noProof/>
            <w:webHidden/>
          </w:rPr>
          <w:tab/>
        </w:r>
        <w:r w:rsidR="00766531">
          <w:rPr>
            <w:noProof/>
            <w:webHidden/>
          </w:rPr>
          <w:t>11</w:t>
        </w:r>
      </w:hyperlink>
    </w:p>
    <w:p w14:paraId="3B252597" w14:textId="66B60073" w:rsidR="00DF38A5" w:rsidRPr="006D2207" w:rsidRDefault="00000000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2" w:history="1">
        <w:r w:rsidR="00DF38A5" w:rsidRPr="00D836EA">
          <w:rPr>
            <w:rStyle w:val="Hyperlink"/>
            <w:rFonts w:ascii="Calibri" w:hAnsi="Calibri"/>
            <w:noProof/>
          </w:rPr>
          <w:t>5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Заключение и възможно бъдещо развитие</w:t>
        </w:r>
        <w:r w:rsidR="00DF38A5">
          <w:rPr>
            <w:noProof/>
            <w:webHidden/>
          </w:rPr>
          <w:tab/>
        </w:r>
        <w:r w:rsidR="00766531">
          <w:rPr>
            <w:noProof/>
            <w:webHidden/>
          </w:rPr>
          <w:t>13</w:t>
        </w:r>
      </w:hyperlink>
    </w:p>
    <w:p w14:paraId="1B1FF118" w14:textId="1D4CE3C7" w:rsidR="00DF38A5" w:rsidRDefault="00000000">
      <w:pPr>
        <w:pStyle w:val="TOC1"/>
        <w:tabs>
          <w:tab w:val="left" w:pos="480"/>
          <w:tab w:val="right" w:leader="dot" w:pos="9401"/>
        </w:tabs>
        <w:rPr>
          <w:noProof/>
        </w:rPr>
      </w:pPr>
      <w:hyperlink w:anchor="_Toc499027023" w:history="1">
        <w:r w:rsidR="00DF38A5" w:rsidRPr="00D836EA">
          <w:rPr>
            <w:rStyle w:val="Hyperlink"/>
            <w:rFonts w:ascii="Calibri" w:hAnsi="Calibri"/>
            <w:noProof/>
          </w:rPr>
          <w:t>6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Разпределение на работата</w:t>
        </w:r>
        <w:r w:rsidR="00DF38A5">
          <w:rPr>
            <w:noProof/>
            <w:webHidden/>
          </w:rPr>
          <w:tab/>
        </w:r>
        <w:r w:rsidR="00766531">
          <w:rPr>
            <w:noProof/>
            <w:webHidden/>
          </w:rPr>
          <w:t>13</w:t>
        </w:r>
      </w:hyperlink>
    </w:p>
    <w:p w14:paraId="73392D5E" w14:textId="12A811A6" w:rsidR="00766531" w:rsidRPr="00766531" w:rsidRDefault="00766531" w:rsidP="00766531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3" w:history="1">
        <w:r>
          <w:rPr>
            <w:rStyle w:val="Hyperlink"/>
            <w:rFonts w:ascii="Calibri" w:hAnsi="Calibri"/>
            <w:noProof/>
          </w:rPr>
          <w:t>7</w:t>
        </w:r>
        <w:r>
          <w:rPr>
            <w:rStyle w:val="Hyperlink"/>
            <w:rFonts w:ascii="Calibri" w:hAnsi="Calibri"/>
            <w:noProof/>
          </w:rPr>
          <w:tab/>
        </w:r>
        <w:r>
          <w:rPr>
            <w:rFonts w:ascii="Calibri" w:eastAsia="Times New Roman" w:hAnsi="Calibri"/>
            <w:noProof/>
            <w:sz w:val="22"/>
          </w:rPr>
          <w:t xml:space="preserve">Структура на </w:t>
        </w:r>
        <w:r>
          <w:rPr>
            <w:rFonts w:ascii="Calibri" w:eastAsia="Times New Roman" w:hAnsi="Calibri"/>
            <w:noProof/>
            <w:sz w:val="22"/>
            <w:lang w:val="en-US"/>
          </w:rPr>
          <w:t xml:space="preserve">XSL </w:t>
        </w:r>
        <w:r>
          <w:rPr>
            <w:rFonts w:ascii="Calibri" w:eastAsia="Times New Roman" w:hAnsi="Calibri"/>
            <w:noProof/>
            <w:sz w:val="22"/>
          </w:rPr>
          <w:t>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t>14</w:t>
        </w:r>
      </w:hyperlink>
    </w:p>
    <w:p w14:paraId="571C74AD" w14:textId="394C3A8C" w:rsidR="00A20718" w:rsidRPr="004171A6" w:rsidRDefault="00000000" w:rsidP="004171A6">
      <w:pPr>
        <w:pStyle w:val="TOC1"/>
        <w:tabs>
          <w:tab w:val="left" w:pos="480"/>
          <w:tab w:val="right" w:leader="dot" w:pos="9401"/>
        </w:tabs>
        <w:rPr>
          <w:rFonts w:ascii="Calibri" w:eastAsia="Times New Roman" w:hAnsi="Calibri"/>
          <w:noProof/>
          <w:sz w:val="22"/>
        </w:rPr>
      </w:pPr>
      <w:hyperlink w:anchor="_Toc499027024" w:history="1">
        <w:r w:rsidR="00766531">
          <w:rPr>
            <w:rStyle w:val="Hyperlink"/>
            <w:rFonts w:ascii="Calibri" w:hAnsi="Calibri"/>
            <w:noProof/>
          </w:rPr>
          <w:t>8</w:t>
        </w:r>
        <w:r w:rsidR="00DF38A5" w:rsidRPr="006D2207">
          <w:rPr>
            <w:rFonts w:ascii="Calibri" w:eastAsia="Times New Roman" w:hAnsi="Calibri"/>
            <w:noProof/>
            <w:sz w:val="22"/>
          </w:rPr>
          <w:tab/>
        </w:r>
        <w:r w:rsidR="00DF38A5" w:rsidRPr="00D836EA">
          <w:rPr>
            <w:rStyle w:val="Hyperlink"/>
            <w:rFonts w:ascii="Calibri" w:hAnsi="Calibri"/>
            <w:noProof/>
          </w:rPr>
          <w:t>Използвани литературни източници и Уеб сайтов</w:t>
        </w:r>
        <w:r w:rsidR="00766531">
          <w:rPr>
            <w:rStyle w:val="Hyperlink"/>
            <w:rFonts w:ascii="Calibri" w:hAnsi="Calibri"/>
            <w:noProof/>
          </w:rPr>
          <w:t>е</w:t>
        </w:r>
        <w:r w:rsidR="00DF38A5">
          <w:rPr>
            <w:noProof/>
            <w:webHidden/>
          </w:rPr>
          <w:tab/>
        </w:r>
        <w:r w:rsidR="00766531">
          <w:rPr>
            <w:noProof/>
            <w:webHidden/>
          </w:rPr>
          <w:t>20</w:t>
        </w:r>
      </w:hyperlink>
      <w:r w:rsidR="00A20718" w:rsidRPr="00CA6B23">
        <w:rPr>
          <w:b/>
          <w:bCs/>
        </w:rPr>
        <w:fldChar w:fldCharType="end"/>
      </w:r>
    </w:p>
    <w:p w14:paraId="79B4EB95" w14:textId="77777777" w:rsidR="00DF38A5" w:rsidRDefault="00DF38A5" w:rsidP="00A20718"/>
    <w:p w14:paraId="2CBEB20F" w14:textId="77777777" w:rsidR="00DF38A5" w:rsidRDefault="00DF38A5" w:rsidP="00DF38A5">
      <w:pPr>
        <w:tabs>
          <w:tab w:val="left" w:pos="954"/>
        </w:tabs>
      </w:pPr>
    </w:p>
    <w:p w14:paraId="2AC1B7E7" w14:textId="4ED6D2B6" w:rsidR="00A20718" w:rsidRPr="00CE4614" w:rsidRDefault="00A20718" w:rsidP="00A20718">
      <w:pPr>
        <w:rPr>
          <w:b/>
          <w:bCs/>
          <w:color w:val="5B9BD5"/>
        </w:rPr>
      </w:pPr>
      <w:r w:rsidRPr="00DF38A5">
        <w:br w:type="page"/>
      </w:r>
    </w:p>
    <w:p w14:paraId="64B8D336" w14:textId="7CFC499B" w:rsidR="00A20718" w:rsidRDefault="00A20718" w:rsidP="00A20718">
      <w:pPr>
        <w:pStyle w:val="Heading1"/>
        <w:rPr>
          <w:rFonts w:ascii="Calibri" w:hAnsi="Calibri"/>
        </w:rPr>
      </w:pPr>
      <w:bookmarkStart w:id="0" w:name="_Toc499027015"/>
      <w:r w:rsidRPr="00CA6B23">
        <w:rPr>
          <w:rFonts w:ascii="Calibri" w:hAnsi="Calibri"/>
        </w:rPr>
        <w:lastRenderedPageBreak/>
        <w:t>Въведение</w:t>
      </w:r>
      <w:bookmarkEnd w:id="0"/>
    </w:p>
    <w:p w14:paraId="30C0DAAD" w14:textId="5F3A42A9" w:rsidR="00E55C5B" w:rsidRPr="00E55C5B" w:rsidRDefault="00E55C5B" w:rsidP="00E55C5B">
      <w:pPr>
        <w:spacing w:after="0"/>
        <w:jc w:val="both"/>
      </w:pPr>
      <w:r>
        <w:t>Целта на проекта е да представи каталог на ресторант</w:t>
      </w:r>
      <w:r w:rsidR="00FC2C34">
        <w:t>и</w:t>
      </w:r>
      <w:r>
        <w:t xml:space="preserve">те, разделени по региони. Така е събрана информация за различни ресторанти, които посетители на дадените градове/региони могат да използват, за да преценят къде да се нахранят. Реализиран е чрез XML документи, представящи текстово и графично съдържание. Представена е разнообразна информация за ресторантите, например: </w:t>
      </w:r>
      <w:r w:rsidR="002E416A">
        <w:t xml:space="preserve">Верига, ако съществува такава, тип, рейтинг(спрямо </w:t>
      </w:r>
      <w:proofErr w:type="spellStart"/>
      <w:r w:rsidR="002E416A">
        <w:rPr>
          <w:lang w:val="en-US"/>
        </w:rPr>
        <w:t>Tripadviser</w:t>
      </w:r>
      <w:proofErr w:type="spellEnd"/>
      <w:r w:rsidR="002E416A">
        <w:t>), снимки от обекта</w:t>
      </w:r>
      <w:r>
        <w:t>.</w:t>
      </w:r>
      <w:r w:rsidR="002E416A">
        <w:t xml:space="preserve"> </w:t>
      </w:r>
      <w:r>
        <w:t>Връзката</w:t>
      </w:r>
      <w:r>
        <w:rPr>
          <w:lang w:val="en-US"/>
        </w:rPr>
        <w:t xml:space="preserve"> </w:t>
      </w:r>
      <w:r>
        <w:t xml:space="preserve">между региони и </w:t>
      </w:r>
      <w:r w:rsidR="002E416A">
        <w:t>вериги</w:t>
      </w:r>
      <w:r>
        <w:t xml:space="preserve"> </w:t>
      </w:r>
      <w:r w:rsidR="002E416A">
        <w:t>ресторанти</w:t>
      </w:r>
      <w:r>
        <w:rPr>
          <w:lang w:val="en-US"/>
        </w:rPr>
        <w:t xml:space="preserve"> </w:t>
      </w:r>
      <w:r>
        <w:t xml:space="preserve">е представена чрез ID/IDREF. </w:t>
      </w:r>
      <w:r w:rsidR="002E416A">
        <w:t>Каталогът съдържа информация за 8 ресторанта.</w:t>
      </w:r>
    </w:p>
    <w:p w14:paraId="14ABA2D3" w14:textId="52716D86" w:rsidR="006D546A" w:rsidRPr="00CA6B23" w:rsidRDefault="006D546A" w:rsidP="006D546A">
      <w:pPr>
        <w:pStyle w:val="Heading1"/>
        <w:rPr>
          <w:rFonts w:ascii="Calibri" w:hAnsi="Calibri"/>
        </w:rPr>
      </w:pPr>
      <w:bookmarkStart w:id="1" w:name="_Toc499027016"/>
      <w:r>
        <w:rPr>
          <w:rFonts w:ascii="Calibri" w:hAnsi="Calibri"/>
        </w:rPr>
        <w:t>Анализ на решението</w:t>
      </w:r>
      <w:bookmarkEnd w:id="1"/>
    </w:p>
    <w:p w14:paraId="20369773" w14:textId="77777777" w:rsidR="00AE2B3D" w:rsidRPr="00AE2B3D" w:rsidRDefault="00AE2B3D" w:rsidP="00AE2B3D">
      <w:pPr>
        <w:pStyle w:val="ListParagraph"/>
        <w:keepNext/>
        <w:keepLines/>
        <w:numPr>
          <w:ilvl w:val="0"/>
          <w:numId w:val="13"/>
        </w:numPr>
        <w:tabs>
          <w:tab w:val="left" w:pos="842"/>
        </w:tabs>
        <w:spacing w:before="252"/>
        <w:contextualSpacing w:val="0"/>
        <w:outlineLvl w:val="1"/>
        <w:rPr>
          <w:rFonts w:eastAsia="Times New Roman"/>
          <w:b/>
          <w:bCs/>
          <w:vanish/>
          <w:color w:val="4F81BD"/>
          <w:sz w:val="30"/>
          <w:szCs w:val="26"/>
        </w:rPr>
      </w:pPr>
    </w:p>
    <w:p w14:paraId="27A292F8" w14:textId="77777777" w:rsidR="00AE2B3D" w:rsidRPr="00AE2B3D" w:rsidRDefault="00AE2B3D" w:rsidP="00AE2B3D">
      <w:pPr>
        <w:pStyle w:val="ListParagraph"/>
        <w:keepNext/>
        <w:keepLines/>
        <w:numPr>
          <w:ilvl w:val="0"/>
          <w:numId w:val="13"/>
        </w:numPr>
        <w:tabs>
          <w:tab w:val="left" w:pos="842"/>
        </w:tabs>
        <w:spacing w:before="252"/>
        <w:contextualSpacing w:val="0"/>
        <w:outlineLvl w:val="1"/>
        <w:rPr>
          <w:rFonts w:eastAsia="Times New Roman"/>
          <w:b/>
          <w:bCs/>
          <w:vanish/>
          <w:color w:val="4F81BD"/>
          <w:sz w:val="30"/>
          <w:szCs w:val="26"/>
        </w:rPr>
      </w:pPr>
    </w:p>
    <w:p w14:paraId="6094B954" w14:textId="695CC947" w:rsidR="00AE2B3D" w:rsidRDefault="00AE2B3D" w:rsidP="00AE2B3D">
      <w:pPr>
        <w:pStyle w:val="Heading2"/>
        <w:numPr>
          <w:ilvl w:val="1"/>
          <w:numId w:val="13"/>
        </w:numPr>
        <w:tabs>
          <w:tab w:val="left" w:pos="842"/>
        </w:tabs>
        <w:spacing w:before="252"/>
      </w:pPr>
      <w:r>
        <w:t>Работен</w:t>
      </w:r>
      <w:r>
        <w:rPr>
          <w:spacing w:val="-2"/>
        </w:rPr>
        <w:t xml:space="preserve"> </w:t>
      </w:r>
      <w:r>
        <w:t>процес</w:t>
      </w:r>
    </w:p>
    <w:p w14:paraId="4496A3C8" w14:textId="7375CAFD" w:rsidR="00AE2B3D" w:rsidRDefault="00AE2B3D" w:rsidP="00AE2B3D">
      <w:pPr>
        <w:pStyle w:val="BodyText"/>
        <w:spacing w:before="209" w:line="283" w:lineRule="auto"/>
        <w:ind w:left="121" w:right="112" w:firstLine="719"/>
        <w:jc w:val="both"/>
      </w:pPr>
      <w:r>
        <w:t>Съдържанието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е</w:t>
      </w:r>
      <w:r>
        <w:rPr>
          <w:spacing w:val="1"/>
        </w:rPr>
        <w:t xml:space="preserve"> </w:t>
      </w:r>
      <w:r>
        <w:t>представено</w:t>
      </w:r>
      <w:r>
        <w:rPr>
          <w:spacing w:val="1"/>
        </w:rPr>
        <w:t xml:space="preserve"> </w:t>
      </w:r>
      <w:r>
        <w:t>чрез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който</w:t>
      </w:r>
      <w:r>
        <w:rPr>
          <w:spacing w:val="1"/>
        </w:rPr>
        <w:t xml:space="preserve"> </w:t>
      </w:r>
      <w:r>
        <w:t>е</w:t>
      </w:r>
      <w:r>
        <w:rPr>
          <w:spacing w:val="1"/>
        </w:rPr>
        <w:t xml:space="preserve"> </w:t>
      </w:r>
      <w:r>
        <w:t>валидиран</w:t>
      </w:r>
      <w:r>
        <w:rPr>
          <w:spacing w:val="1"/>
        </w:rPr>
        <w:t xml:space="preserve"> </w:t>
      </w:r>
      <w:r>
        <w:t>чрез</w:t>
      </w:r>
      <w:r>
        <w:rPr>
          <w:spacing w:val="-47"/>
        </w:rPr>
        <w:t xml:space="preserve"> </w:t>
      </w:r>
      <w:r>
        <w:t xml:space="preserve">специално създадено DTD. Графичното съдържание на каталога е представено чрез XML </w:t>
      </w:r>
      <w:proofErr w:type="spellStart"/>
      <w:r>
        <w:t>entities</w:t>
      </w:r>
      <w:proofErr w:type="spellEnd"/>
      <w:r>
        <w:t>.</w:t>
      </w:r>
      <w:r>
        <w:rPr>
          <w:spacing w:val="1"/>
        </w:rPr>
        <w:t xml:space="preserve"> </w:t>
      </w:r>
      <w:r>
        <w:t>XML</w:t>
      </w:r>
      <w:r>
        <w:rPr>
          <w:spacing w:val="-6"/>
        </w:rPr>
        <w:t xml:space="preserve"> </w:t>
      </w:r>
      <w:r>
        <w:t>съдържанието</w:t>
      </w:r>
      <w:r>
        <w:rPr>
          <w:spacing w:val="-2"/>
        </w:rPr>
        <w:t xml:space="preserve"> </w:t>
      </w:r>
      <w:r>
        <w:t>е</w:t>
      </w:r>
      <w:r>
        <w:rPr>
          <w:spacing w:val="-5"/>
        </w:rPr>
        <w:t xml:space="preserve"> </w:t>
      </w:r>
      <w:r>
        <w:t>представено</w:t>
      </w:r>
      <w:r>
        <w:rPr>
          <w:spacing w:val="-2"/>
        </w:rPr>
        <w:t xml:space="preserve"> </w:t>
      </w:r>
      <w:r>
        <w:t>под</w:t>
      </w:r>
      <w:r>
        <w:rPr>
          <w:spacing w:val="-4"/>
        </w:rPr>
        <w:t xml:space="preserve"> </w:t>
      </w:r>
      <w:r>
        <w:t>формата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документ</w:t>
      </w:r>
      <w:r>
        <w:rPr>
          <w:spacing w:val="-5"/>
        </w:rPr>
        <w:t xml:space="preserve"> </w:t>
      </w:r>
      <w:r>
        <w:t>посредством</w:t>
      </w:r>
      <w:r>
        <w:rPr>
          <w:spacing w:val="-4"/>
        </w:rPr>
        <w:t xml:space="preserve"> </w:t>
      </w:r>
      <w:r>
        <w:t>XSLT</w:t>
      </w:r>
      <w:r>
        <w:rPr>
          <w:spacing w:val="-5"/>
        </w:rPr>
        <w:t xml:space="preserve"> </w:t>
      </w:r>
      <w:r>
        <w:t>трансформация,</w:t>
      </w:r>
      <w:r>
        <w:rPr>
          <w:spacing w:val="-48"/>
        </w:rPr>
        <w:t xml:space="preserve"> </w:t>
      </w:r>
      <w:r>
        <w:t>използвайки програмата</w:t>
      </w:r>
      <w:r>
        <w:rPr>
          <w:spacing w:val="-2"/>
        </w:rPr>
        <w:t xml:space="preserve"> </w:t>
      </w:r>
      <w:r>
        <w:rPr>
          <w:lang w:val="en-US"/>
        </w:rPr>
        <w:t>Apache FOP</w:t>
      </w:r>
      <w:r>
        <w:t>.</w:t>
      </w:r>
    </w:p>
    <w:p w14:paraId="62160872" w14:textId="77777777" w:rsidR="00AE2B3D" w:rsidRDefault="00AE2B3D" w:rsidP="00AE2B3D">
      <w:pPr>
        <w:pStyle w:val="Heading2"/>
        <w:numPr>
          <w:ilvl w:val="1"/>
          <w:numId w:val="13"/>
        </w:numPr>
        <w:tabs>
          <w:tab w:val="left" w:pos="842"/>
          <w:tab w:val="num" w:pos="1440"/>
        </w:tabs>
        <w:spacing w:before="197"/>
        <w:ind w:left="1440" w:hanging="724"/>
      </w:pPr>
      <w:bookmarkStart w:id="2" w:name="_bookmark3"/>
      <w:bookmarkEnd w:id="2"/>
      <w:r>
        <w:t>Структура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съдържанието</w:t>
      </w:r>
    </w:p>
    <w:p w14:paraId="024EE0A0" w14:textId="77777777" w:rsidR="00AE2B3D" w:rsidRDefault="00AE2B3D" w:rsidP="00AE2B3D">
      <w:pPr>
        <w:pStyle w:val="ListParagraph"/>
        <w:widowControl w:val="0"/>
        <w:numPr>
          <w:ilvl w:val="0"/>
          <w:numId w:val="14"/>
        </w:numPr>
        <w:tabs>
          <w:tab w:val="left" w:pos="842"/>
        </w:tabs>
        <w:autoSpaceDE w:val="0"/>
        <w:autoSpaceDN w:val="0"/>
        <w:spacing w:before="209" w:after="0" w:line="283" w:lineRule="auto"/>
        <w:ind w:right="108" w:hanging="3"/>
        <w:contextualSpacing w:val="0"/>
        <w:jc w:val="both"/>
      </w:pPr>
      <w:proofErr w:type="spellStart"/>
      <w:r>
        <w:rPr>
          <w:b/>
        </w:rPr>
        <w:t>catalog</w:t>
      </w:r>
      <w:r>
        <w:rPr>
          <w:b/>
          <w:lang w:val="en-US"/>
        </w:rPr>
        <w:t>ue</w:t>
      </w:r>
      <w:proofErr w:type="spellEnd"/>
      <w:r>
        <w:rPr>
          <w:b/>
        </w:rPr>
        <w:t xml:space="preserve"> </w:t>
      </w:r>
      <w:r>
        <w:t xml:space="preserve">- коренов елемент на XML документът. Той съдържа елементите </w:t>
      </w:r>
      <w:proofErr w:type="spellStart"/>
      <w:r>
        <w:rPr>
          <w:b/>
        </w:rPr>
        <w:t>regions</w:t>
      </w:r>
      <w:proofErr w:type="spellEnd"/>
      <w:r>
        <w:rPr>
          <w:b/>
          <w:lang w:val="en-US"/>
        </w:rPr>
        <w:t xml:space="preserve">, restaurant-chains </w:t>
      </w:r>
      <w:r w:rsidRPr="002F3368">
        <w:rPr>
          <w:bCs/>
        </w:rPr>
        <w:t>и</w:t>
      </w:r>
      <w:r>
        <w:rPr>
          <w:b/>
        </w:rPr>
        <w:t xml:space="preserve"> </w:t>
      </w:r>
      <w:r>
        <w:rPr>
          <w:b/>
          <w:lang w:val="en-US"/>
        </w:rPr>
        <w:t>restaurants</w:t>
      </w:r>
      <w:r w:rsidRPr="002F3368">
        <w:rPr>
          <w:bCs/>
          <w:lang w:val="en-US"/>
        </w:rPr>
        <w:t>.</w:t>
      </w:r>
      <w:r>
        <w:rPr>
          <w:bCs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трите</w:t>
      </w:r>
      <w:r>
        <w:rPr>
          <w:spacing w:val="1"/>
        </w:rPr>
        <w:t xml:space="preserve"> </w:t>
      </w:r>
      <w:r>
        <w:t>елемента</w:t>
      </w:r>
      <w:r>
        <w:rPr>
          <w:spacing w:val="1"/>
        </w:rPr>
        <w:t xml:space="preserve"> </w:t>
      </w:r>
      <w:r>
        <w:t>трябва</w:t>
      </w:r>
      <w:r>
        <w:rPr>
          <w:spacing w:val="1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t>присъстват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точно</w:t>
      </w:r>
      <w:r>
        <w:rPr>
          <w:spacing w:val="1"/>
        </w:rPr>
        <w:t xml:space="preserve"> </w:t>
      </w:r>
      <w:r>
        <w:t>един</w:t>
      </w:r>
      <w:r>
        <w:rPr>
          <w:spacing w:val="1"/>
        </w:rPr>
        <w:t xml:space="preserve"> </w:t>
      </w:r>
      <w:r>
        <w:t>път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документа,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тази</w:t>
      </w:r>
      <w:r>
        <w:rPr>
          <w:spacing w:val="1"/>
        </w:rPr>
        <w:t xml:space="preserve"> </w:t>
      </w:r>
      <w:r>
        <w:t>последователност.</w:t>
      </w:r>
    </w:p>
    <w:p w14:paraId="270BFA1F" w14:textId="77777777" w:rsidR="00AE2B3D" w:rsidRDefault="00AE2B3D" w:rsidP="00AE2B3D">
      <w:pPr>
        <w:pStyle w:val="BodyText"/>
        <w:spacing w:before="2"/>
        <w:rPr>
          <w:sz w:val="16"/>
        </w:rPr>
      </w:pPr>
    </w:p>
    <w:p w14:paraId="1187403F" w14:textId="77777777" w:rsidR="00AE2B3D" w:rsidRDefault="00AE2B3D" w:rsidP="00AE2B3D">
      <w:pPr>
        <w:pStyle w:val="ListParagraph"/>
        <w:widowControl w:val="0"/>
        <w:numPr>
          <w:ilvl w:val="0"/>
          <w:numId w:val="14"/>
        </w:numPr>
        <w:tabs>
          <w:tab w:val="left" w:pos="842"/>
        </w:tabs>
        <w:autoSpaceDE w:val="0"/>
        <w:autoSpaceDN w:val="0"/>
        <w:spacing w:after="0" w:line="283" w:lineRule="auto"/>
        <w:ind w:right="109" w:hanging="3"/>
        <w:contextualSpacing w:val="0"/>
        <w:jc w:val="both"/>
      </w:pPr>
      <w:proofErr w:type="spellStart"/>
      <w:r>
        <w:rPr>
          <w:b/>
        </w:rPr>
        <w:t>regions</w:t>
      </w:r>
      <w:proofErr w:type="spellEnd"/>
      <w:r>
        <w:rPr>
          <w:b/>
        </w:rPr>
        <w:t xml:space="preserve"> </w:t>
      </w:r>
      <w:r>
        <w:t xml:space="preserve">- наследник на </w:t>
      </w:r>
      <w:proofErr w:type="spellStart"/>
      <w:r>
        <w:rPr>
          <w:b/>
        </w:rPr>
        <w:t>catalog</w:t>
      </w:r>
      <w:r>
        <w:rPr>
          <w:b/>
          <w:lang w:val="en-US"/>
        </w:rPr>
        <w:t>ue</w:t>
      </w:r>
      <w:proofErr w:type="spellEnd"/>
      <w:r>
        <w:rPr>
          <w:b/>
        </w:rPr>
        <w:t xml:space="preserve">. </w:t>
      </w:r>
      <w:r>
        <w:t xml:space="preserve">Негов </w:t>
      </w:r>
      <w:proofErr w:type="spellStart"/>
      <w:r>
        <w:t>поделемент</w:t>
      </w:r>
      <w:proofErr w:type="spellEnd"/>
      <w:r>
        <w:t xml:space="preserve"> е </w:t>
      </w:r>
      <w:proofErr w:type="spellStart"/>
      <w:r>
        <w:rPr>
          <w:b/>
        </w:rPr>
        <w:t>region</w:t>
      </w:r>
      <w:proofErr w:type="spellEnd"/>
      <w:r>
        <w:t>, който трябва да се съдържа поне</w:t>
      </w:r>
      <w:r>
        <w:rPr>
          <w:spacing w:val="-48"/>
        </w:rPr>
        <w:t xml:space="preserve"> </w:t>
      </w:r>
      <w:r>
        <w:t>един</w:t>
      </w:r>
      <w:r>
        <w:rPr>
          <w:spacing w:val="-1"/>
        </w:rPr>
        <w:t xml:space="preserve"> </w:t>
      </w:r>
      <w:r>
        <w:t>път според</w:t>
      </w:r>
      <w:r>
        <w:rPr>
          <w:spacing w:val="-2"/>
        </w:rPr>
        <w:t xml:space="preserve"> </w:t>
      </w:r>
      <w:r>
        <w:t>DTD</w:t>
      </w:r>
      <w:r>
        <w:rPr>
          <w:spacing w:val="1"/>
        </w:rPr>
        <w:t xml:space="preserve"> </w:t>
      </w:r>
      <w:r>
        <w:t>документа.</w:t>
      </w:r>
    </w:p>
    <w:p w14:paraId="0CB87839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1BE8D330" w14:textId="77777777" w:rsidR="00AE2B3D" w:rsidRDefault="00AE2B3D" w:rsidP="00AE2B3D">
      <w:pPr>
        <w:pStyle w:val="ListParagraph"/>
        <w:widowControl w:val="0"/>
        <w:numPr>
          <w:ilvl w:val="1"/>
          <w:numId w:val="14"/>
        </w:numPr>
        <w:tabs>
          <w:tab w:val="left" w:pos="1247"/>
        </w:tabs>
        <w:autoSpaceDE w:val="0"/>
        <w:autoSpaceDN w:val="0"/>
        <w:spacing w:before="1" w:after="0" w:line="283" w:lineRule="auto"/>
        <w:ind w:right="109" w:firstLine="0"/>
        <w:contextualSpacing w:val="0"/>
        <w:jc w:val="both"/>
      </w:pPr>
      <w:proofErr w:type="spellStart"/>
      <w:r>
        <w:rPr>
          <w:b/>
        </w:rPr>
        <w:t>region</w:t>
      </w:r>
      <w:proofErr w:type="spellEnd"/>
      <w:r>
        <w:rPr>
          <w:b/>
        </w:rPr>
        <w:t xml:space="preserve"> </w:t>
      </w:r>
      <w:r>
        <w:t xml:space="preserve">- наследник на </w:t>
      </w:r>
      <w:proofErr w:type="spellStart"/>
      <w:r>
        <w:rPr>
          <w:b/>
        </w:rPr>
        <w:t>regions</w:t>
      </w:r>
      <w:proofErr w:type="spellEnd"/>
      <w:r>
        <w:t>, който трябва да присъства поне един път. Той има два</w:t>
      </w:r>
      <w:r>
        <w:rPr>
          <w:spacing w:val="1"/>
        </w:rPr>
        <w:t xml:space="preserve"> </w:t>
      </w:r>
      <w:r>
        <w:t>атрибута:</w:t>
      </w:r>
      <w:r>
        <w:rPr>
          <w:spacing w:val="-1"/>
        </w:rPr>
        <w:t xml:space="preserve"> </w:t>
      </w:r>
      <w:proofErr w:type="spellStart"/>
      <w:r>
        <w:t>id</w:t>
      </w:r>
      <w:proofErr w:type="spellEnd"/>
      <w:r>
        <w:t xml:space="preserve"> и</w:t>
      </w:r>
      <w:r>
        <w:rPr>
          <w:spacing w:val="-3"/>
        </w:rPr>
        <w:t xml:space="preserve"> </w:t>
      </w:r>
      <w:proofErr w:type="spellStart"/>
      <w:r>
        <w:t>name</w:t>
      </w:r>
      <w:proofErr w:type="spellEnd"/>
      <w:r>
        <w:t>,</w:t>
      </w:r>
      <w:r>
        <w:rPr>
          <w:spacing w:val="1"/>
        </w:rPr>
        <w:t xml:space="preserve"> </w:t>
      </w:r>
      <w:r>
        <w:t>съответно от</w:t>
      </w:r>
      <w:r>
        <w:rPr>
          <w:spacing w:val="-2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CDATA.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двата</w:t>
      </w:r>
      <w:r>
        <w:rPr>
          <w:spacing w:val="-1"/>
        </w:rPr>
        <w:t xml:space="preserve"> </w:t>
      </w:r>
      <w:r>
        <w:t>атрибута</w:t>
      </w:r>
      <w:r>
        <w:rPr>
          <w:spacing w:val="-2"/>
        </w:rPr>
        <w:t xml:space="preserve"> </w:t>
      </w:r>
      <w:r>
        <w:t>са</w:t>
      </w:r>
      <w:r>
        <w:rPr>
          <w:spacing w:val="-1"/>
        </w:rPr>
        <w:t xml:space="preserve"> </w:t>
      </w:r>
      <w:r>
        <w:t>задължителни.</w:t>
      </w:r>
    </w:p>
    <w:p w14:paraId="4DFA9FEB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22D5DF27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379"/>
        </w:tabs>
        <w:autoSpaceDE w:val="0"/>
        <w:autoSpaceDN w:val="0"/>
        <w:spacing w:after="0" w:line="283" w:lineRule="auto"/>
        <w:ind w:right="108" w:firstLine="0"/>
        <w:contextualSpacing w:val="0"/>
        <w:jc w:val="both"/>
      </w:pPr>
      <w:proofErr w:type="spellStart"/>
      <w:r>
        <w:rPr>
          <w:b/>
        </w:rPr>
        <w:t>id</w:t>
      </w:r>
      <w:proofErr w:type="spellEnd"/>
      <w:r>
        <w:rPr>
          <w:b/>
        </w:rPr>
        <w:t xml:space="preserve"> </w:t>
      </w:r>
      <w:r>
        <w:t xml:space="preserve">- задължителен атрибут на елемента </w:t>
      </w:r>
      <w:proofErr w:type="spellStart"/>
      <w:r>
        <w:rPr>
          <w:b/>
        </w:rPr>
        <w:t>region</w:t>
      </w:r>
      <w:proofErr w:type="spellEnd"/>
      <w:r>
        <w:rPr>
          <w:b/>
        </w:rPr>
        <w:t xml:space="preserve"> </w:t>
      </w:r>
      <w:r>
        <w:t>от тип ID. Той носи информация за</w:t>
      </w:r>
      <w:r>
        <w:rPr>
          <w:spacing w:val="1"/>
        </w:rPr>
        <w:t xml:space="preserve"> </w:t>
      </w:r>
      <w:r>
        <w:t>инициалите/</w:t>
      </w:r>
      <w:proofErr w:type="spellStart"/>
      <w:r>
        <w:t>id</w:t>
      </w:r>
      <w:proofErr w:type="spellEnd"/>
      <w:r>
        <w:t xml:space="preserve"> на региона, което ще реферира пещерите, които се намират на територията</w:t>
      </w:r>
      <w:r>
        <w:rPr>
          <w:spacing w:val="1"/>
        </w:rPr>
        <w:t xml:space="preserve"> </w:t>
      </w:r>
      <w:r>
        <w:t xml:space="preserve">на този регион. Всеки </w:t>
      </w:r>
      <w:r>
        <w:rPr>
          <w:b/>
          <w:lang w:val="en-US"/>
        </w:rPr>
        <w:t>restaurant</w:t>
      </w:r>
      <w:r>
        <w:rPr>
          <w:b/>
        </w:rPr>
        <w:t xml:space="preserve"> </w:t>
      </w:r>
      <w:r>
        <w:t xml:space="preserve">ще има уникален </w:t>
      </w:r>
      <w:proofErr w:type="spellStart"/>
      <w:r>
        <w:rPr>
          <w:b/>
        </w:rPr>
        <w:t>regionID</w:t>
      </w:r>
      <w:proofErr w:type="spellEnd"/>
      <w:r>
        <w:t xml:space="preserve">, което ще се реферира от </w:t>
      </w:r>
      <w:proofErr w:type="spellStart"/>
      <w:r>
        <w:rPr>
          <w:b/>
        </w:rPr>
        <w:t>id</w:t>
      </w:r>
      <w:proofErr w:type="spellEnd"/>
      <w:r>
        <w:t>. По</w:t>
      </w:r>
      <w:r>
        <w:rPr>
          <w:spacing w:val="1"/>
        </w:rPr>
        <w:t xml:space="preserve"> </w:t>
      </w:r>
      <w:r>
        <w:t>този начин ще се</w:t>
      </w:r>
      <w:r>
        <w:rPr>
          <w:spacing w:val="1"/>
        </w:rPr>
        <w:t xml:space="preserve"> </w:t>
      </w:r>
      <w:r>
        <w:t>направи</w:t>
      </w:r>
      <w:r>
        <w:rPr>
          <w:spacing w:val="-2"/>
        </w:rPr>
        <w:t xml:space="preserve"> </w:t>
      </w:r>
      <w:r>
        <w:t>връзката</w:t>
      </w:r>
      <w:r>
        <w:rPr>
          <w:spacing w:val="-4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региона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локацията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пещерите.</w:t>
      </w:r>
    </w:p>
    <w:p w14:paraId="01DE9A69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53D66D4F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343"/>
        </w:tabs>
        <w:autoSpaceDE w:val="0"/>
        <w:autoSpaceDN w:val="0"/>
        <w:spacing w:after="0" w:line="280" w:lineRule="auto"/>
        <w:ind w:right="109" w:firstLine="0"/>
        <w:contextualSpacing w:val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r>
        <w:t xml:space="preserve">- задължителен атрибут на елемента </w:t>
      </w:r>
      <w:proofErr w:type="spellStart"/>
      <w:r>
        <w:rPr>
          <w:b/>
        </w:rPr>
        <w:t>region</w:t>
      </w:r>
      <w:proofErr w:type="spellEnd"/>
      <w:r>
        <w:rPr>
          <w:b/>
        </w:rPr>
        <w:t xml:space="preserve"> </w:t>
      </w:r>
      <w:r>
        <w:t>от тип CDATA. Той носи информация</w:t>
      </w:r>
      <w:r>
        <w:rPr>
          <w:spacing w:val="1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името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региона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ще</w:t>
      </w:r>
      <w:r>
        <w:rPr>
          <w:spacing w:val="-7"/>
        </w:rPr>
        <w:t xml:space="preserve"> </w:t>
      </w:r>
      <w:r>
        <w:t>реферира</w:t>
      </w:r>
      <w:r>
        <w:rPr>
          <w:spacing w:val="-5"/>
        </w:rPr>
        <w:t xml:space="preserve"> </w:t>
      </w:r>
      <w:r>
        <w:t>към</w:t>
      </w:r>
      <w:r>
        <w:rPr>
          <w:spacing w:val="-3"/>
        </w:rPr>
        <w:t xml:space="preserve"> </w:t>
      </w:r>
      <w:r>
        <w:t>пещерите,</w:t>
      </w:r>
      <w:r>
        <w:rPr>
          <w:spacing w:val="-6"/>
        </w:rPr>
        <w:t xml:space="preserve"> </w:t>
      </w:r>
      <w:r>
        <w:t>които</w:t>
      </w:r>
      <w:r>
        <w:rPr>
          <w:spacing w:val="-1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намират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територията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този</w:t>
      </w:r>
      <w:r>
        <w:rPr>
          <w:spacing w:val="-48"/>
        </w:rPr>
        <w:t xml:space="preserve"> </w:t>
      </w:r>
      <w:r>
        <w:t>регион.</w:t>
      </w:r>
    </w:p>
    <w:p w14:paraId="642C4E42" w14:textId="77777777" w:rsidR="00AE2B3D" w:rsidRDefault="00AE2B3D" w:rsidP="00AE2B3D">
      <w:pPr>
        <w:pStyle w:val="ListParagraph"/>
      </w:pPr>
    </w:p>
    <w:p w14:paraId="12C333AA" w14:textId="77777777" w:rsidR="00AE2B3D" w:rsidRDefault="00AE2B3D" w:rsidP="00AE2B3D">
      <w:pPr>
        <w:pStyle w:val="ListParagraph"/>
        <w:widowControl w:val="0"/>
        <w:numPr>
          <w:ilvl w:val="0"/>
          <w:numId w:val="14"/>
        </w:numPr>
        <w:tabs>
          <w:tab w:val="left" w:pos="842"/>
        </w:tabs>
        <w:autoSpaceDE w:val="0"/>
        <w:autoSpaceDN w:val="0"/>
        <w:spacing w:after="0" w:line="283" w:lineRule="auto"/>
        <w:ind w:right="109" w:hanging="3"/>
        <w:contextualSpacing w:val="0"/>
        <w:jc w:val="both"/>
      </w:pPr>
      <w:proofErr w:type="spellStart"/>
      <w:r>
        <w:rPr>
          <w:b/>
        </w:rPr>
        <w:t>Re</w:t>
      </w:r>
      <w:r>
        <w:rPr>
          <w:b/>
          <w:lang w:val="en-US"/>
        </w:rPr>
        <w:t>staurant</w:t>
      </w:r>
      <w:proofErr w:type="spellEnd"/>
      <w:r>
        <w:rPr>
          <w:b/>
          <w:lang w:val="en-US"/>
        </w:rPr>
        <w:t>-chains</w:t>
      </w:r>
      <w:r>
        <w:rPr>
          <w:b/>
        </w:rPr>
        <w:t xml:space="preserve"> </w:t>
      </w:r>
      <w:r>
        <w:t xml:space="preserve">- наследник на </w:t>
      </w:r>
      <w:proofErr w:type="spellStart"/>
      <w:r>
        <w:rPr>
          <w:b/>
        </w:rPr>
        <w:t>catalog</w:t>
      </w:r>
      <w:r>
        <w:rPr>
          <w:b/>
          <w:lang w:val="en-US"/>
        </w:rPr>
        <w:t>ue</w:t>
      </w:r>
      <w:proofErr w:type="spellEnd"/>
      <w:r>
        <w:rPr>
          <w:b/>
        </w:rPr>
        <w:t xml:space="preserve">. </w:t>
      </w:r>
      <w:r>
        <w:t xml:space="preserve">Негов </w:t>
      </w:r>
      <w:proofErr w:type="spellStart"/>
      <w:r>
        <w:t>поделемент</w:t>
      </w:r>
      <w:proofErr w:type="spellEnd"/>
      <w:r>
        <w:t xml:space="preserve"> е </w:t>
      </w:r>
      <w:r>
        <w:rPr>
          <w:b/>
          <w:lang w:val="en-US"/>
        </w:rPr>
        <w:t>chain</w:t>
      </w:r>
      <w:r>
        <w:t>, който трябва да се съдържа поне</w:t>
      </w:r>
      <w:r>
        <w:rPr>
          <w:spacing w:val="-48"/>
        </w:rPr>
        <w:t xml:space="preserve"> </w:t>
      </w:r>
      <w:r>
        <w:t>един</w:t>
      </w:r>
      <w:r>
        <w:rPr>
          <w:spacing w:val="-1"/>
        </w:rPr>
        <w:t xml:space="preserve"> </w:t>
      </w:r>
      <w:r>
        <w:t>път според</w:t>
      </w:r>
      <w:r>
        <w:rPr>
          <w:spacing w:val="-2"/>
        </w:rPr>
        <w:t xml:space="preserve"> </w:t>
      </w:r>
      <w:r>
        <w:t>DTD</w:t>
      </w:r>
      <w:r>
        <w:rPr>
          <w:spacing w:val="1"/>
        </w:rPr>
        <w:t xml:space="preserve"> </w:t>
      </w:r>
      <w:r>
        <w:t>документа.</w:t>
      </w:r>
    </w:p>
    <w:p w14:paraId="65A1B3A2" w14:textId="77777777" w:rsidR="00AE2B3D" w:rsidRDefault="00AE2B3D" w:rsidP="00AE2B3D">
      <w:pPr>
        <w:tabs>
          <w:tab w:val="left" w:pos="1343"/>
        </w:tabs>
        <w:spacing w:line="280" w:lineRule="auto"/>
        <w:ind w:right="109"/>
        <w:jc w:val="both"/>
      </w:pPr>
    </w:p>
    <w:p w14:paraId="07753482" w14:textId="77777777" w:rsidR="00AE2B3D" w:rsidRDefault="00AE2B3D" w:rsidP="00AE2B3D">
      <w:pPr>
        <w:spacing w:line="280" w:lineRule="auto"/>
      </w:pPr>
    </w:p>
    <w:p w14:paraId="366C0CDC" w14:textId="77777777" w:rsidR="00AE2B3D" w:rsidRDefault="00AE2B3D" w:rsidP="00AE2B3D">
      <w:pPr>
        <w:pStyle w:val="ListParagraph"/>
        <w:widowControl w:val="0"/>
        <w:numPr>
          <w:ilvl w:val="1"/>
          <w:numId w:val="14"/>
        </w:numPr>
        <w:tabs>
          <w:tab w:val="left" w:pos="1247"/>
        </w:tabs>
        <w:autoSpaceDE w:val="0"/>
        <w:autoSpaceDN w:val="0"/>
        <w:spacing w:before="1" w:after="0" w:line="283" w:lineRule="auto"/>
        <w:ind w:right="109" w:firstLine="0"/>
        <w:contextualSpacing w:val="0"/>
        <w:jc w:val="both"/>
      </w:pPr>
      <w:r>
        <w:rPr>
          <w:b/>
          <w:lang w:val="en-US"/>
        </w:rPr>
        <w:t>chain</w:t>
      </w:r>
      <w:r>
        <w:rPr>
          <w:b/>
        </w:rPr>
        <w:t xml:space="preserve"> </w:t>
      </w:r>
      <w:r>
        <w:t xml:space="preserve">- наследник на </w:t>
      </w:r>
      <w:r>
        <w:rPr>
          <w:b/>
          <w:lang w:val="en-US"/>
        </w:rPr>
        <w:t>restaurant-chains</w:t>
      </w:r>
      <w:r>
        <w:t>, който трябва да присъства поне един път. Той има два</w:t>
      </w:r>
      <w:r>
        <w:rPr>
          <w:spacing w:val="1"/>
        </w:rPr>
        <w:t xml:space="preserve"> </w:t>
      </w:r>
      <w:r>
        <w:t>атрибута:</w:t>
      </w:r>
      <w:r>
        <w:rPr>
          <w:spacing w:val="-1"/>
        </w:rPr>
        <w:t xml:space="preserve"> </w:t>
      </w:r>
      <w:proofErr w:type="spellStart"/>
      <w:r>
        <w:t>id</w:t>
      </w:r>
      <w:proofErr w:type="spellEnd"/>
      <w:r>
        <w:t xml:space="preserve"> и</w:t>
      </w:r>
      <w:r>
        <w:rPr>
          <w:spacing w:val="-3"/>
        </w:rPr>
        <w:t xml:space="preserve"> </w:t>
      </w:r>
      <w:proofErr w:type="spellStart"/>
      <w:r>
        <w:t>name</w:t>
      </w:r>
      <w:proofErr w:type="spellEnd"/>
      <w:r>
        <w:t>,</w:t>
      </w:r>
      <w:r>
        <w:rPr>
          <w:spacing w:val="1"/>
        </w:rPr>
        <w:t xml:space="preserve"> </w:t>
      </w:r>
      <w:r>
        <w:t>съответно от</w:t>
      </w:r>
      <w:r>
        <w:rPr>
          <w:spacing w:val="-2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CDATA.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двата</w:t>
      </w:r>
      <w:r>
        <w:rPr>
          <w:spacing w:val="-1"/>
        </w:rPr>
        <w:t xml:space="preserve"> </w:t>
      </w:r>
      <w:r>
        <w:t>атрибута</w:t>
      </w:r>
      <w:r>
        <w:rPr>
          <w:spacing w:val="-2"/>
        </w:rPr>
        <w:t xml:space="preserve"> </w:t>
      </w:r>
      <w:r>
        <w:t>са</w:t>
      </w:r>
      <w:r>
        <w:rPr>
          <w:spacing w:val="-1"/>
        </w:rPr>
        <w:t xml:space="preserve"> </w:t>
      </w:r>
      <w:r>
        <w:t>задължителни.</w:t>
      </w:r>
    </w:p>
    <w:p w14:paraId="6A361F26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3955DCBB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379"/>
        </w:tabs>
        <w:autoSpaceDE w:val="0"/>
        <w:autoSpaceDN w:val="0"/>
        <w:spacing w:after="0" w:line="283" w:lineRule="auto"/>
        <w:ind w:right="108" w:firstLine="0"/>
        <w:contextualSpacing w:val="0"/>
        <w:jc w:val="both"/>
      </w:pPr>
      <w:proofErr w:type="spellStart"/>
      <w:r>
        <w:rPr>
          <w:b/>
        </w:rPr>
        <w:t>id</w:t>
      </w:r>
      <w:proofErr w:type="spellEnd"/>
      <w:r>
        <w:rPr>
          <w:b/>
        </w:rPr>
        <w:t xml:space="preserve"> </w:t>
      </w:r>
      <w:r>
        <w:t xml:space="preserve">- задължителен атрибут на елемента </w:t>
      </w:r>
      <w:r>
        <w:rPr>
          <w:b/>
          <w:lang w:val="en-US"/>
        </w:rPr>
        <w:t>chain</w:t>
      </w:r>
      <w:r>
        <w:rPr>
          <w:b/>
        </w:rPr>
        <w:t xml:space="preserve"> </w:t>
      </w:r>
      <w:r>
        <w:t>от тип ID. Той носи информация за</w:t>
      </w:r>
      <w:r>
        <w:rPr>
          <w:spacing w:val="1"/>
        </w:rPr>
        <w:t xml:space="preserve"> </w:t>
      </w:r>
      <w:r>
        <w:t>инициалите/</w:t>
      </w:r>
      <w:proofErr w:type="spellStart"/>
      <w:r>
        <w:t>id</w:t>
      </w:r>
      <w:proofErr w:type="spellEnd"/>
      <w:r>
        <w:t xml:space="preserve"> на региона, което ще реферира пещерите, които се намират на територията</w:t>
      </w:r>
      <w:r>
        <w:rPr>
          <w:spacing w:val="1"/>
        </w:rPr>
        <w:t xml:space="preserve"> </w:t>
      </w:r>
      <w:r>
        <w:t xml:space="preserve">на този регион. Всеки </w:t>
      </w:r>
      <w:r>
        <w:rPr>
          <w:b/>
          <w:lang w:val="en-US"/>
        </w:rPr>
        <w:t>restaurant</w:t>
      </w:r>
      <w:r>
        <w:rPr>
          <w:b/>
        </w:rPr>
        <w:t xml:space="preserve"> </w:t>
      </w:r>
      <w:r>
        <w:t xml:space="preserve">ще има уникален </w:t>
      </w:r>
      <w:r>
        <w:rPr>
          <w:b/>
          <w:lang w:val="en-US"/>
        </w:rPr>
        <w:t>chain</w:t>
      </w:r>
      <w:r>
        <w:rPr>
          <w:b/>
        </w:rPr>
        <w:t>ID</w:t>
      </w:r>
      <w:r>
        <w:t xml:space="preserve">, което ще се реферира от </w:t>
      </w:r>
      <w:proofErr w:type="spellStart"/>
      <w:r>
        <w:rPr>
          <w:b/>
        </w:rPr>
        <w:t>id</w:t>
      </w:r>
      <w:proofErr w:type="spellEnd"/>
      <w:r>
        <w:t>. По</w:t>
      </w:r>
      <w:r>
        <w:rPr>
          <w:spacing w:val="1"/>
        </w:rPr>
        <w:t xml:space="preserve"> </w:t>
      </w:r>
      <w:r>
        <w:t>този начин ще се</w:t>
      </w:r>
      <w:r>
        <w:rPr>
          <w:spacing w:val="1"/>
        </w:rPr>
        <w:t xml:space="preserve"> </w:t>
      </w:r>
      <w:r>
        <w:t>направи</w:t>
      </w:r>
      <w:r>
        <w:rPr>
          <w:spacing w:val="-2"/>
        </w:rPr>
        <w:t xml:space="preserve"> </w:t>
      </w:r>
      <w:r>
        <w:t>връзката</w:t>
      </w:r>
      <w:r>
        <w:rPr>
          <w:spacing w:val="-4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региона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локацията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пещерите.</w:t>
      </w:r>
    </w:p>
    <w:p w14:paraId="2E01C94D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159460DF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343"/>
        </w:tabs>
        <w:autoSpaceDE w:val="0"/>
        <w:autoSpaceDN w:val="0"/>
        <w:spacing w:after="0" w:line="280" w:lineRule="auto"/>
        <w:ind w:right="109" w:firstLine="0"/>
        <w:contextualSpacing w:val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r>
        <w:t xml:space="preserve">- задължителен атрибут на елемента </w:t>
      </w:r>
      <w:r>
        <w:rPr>
          <w:b/>
          <w:lang w:val="en-US"/>
        </w:rPr>
        <w:t>chain</w:t>
      </w:r>
      <w:r>
        <w:rPr>
          <w:b/>
        </w:rPr>
        <w:t xml:space="preserve"> </w:t>
      </w:r>
      <w:r>
        <w:t>от тип CDATA. Той носи информация</w:t>
      </w:r>
      <w:r>
        <w:rPr>
          <w:spacing w:val="1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името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региона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ще</w:t>
      </w:r>
      <w:r>
        <w:rPr>
          <w:spacing w:val="-7"/>
        </w:rPr>
        <w:t xml:space="preserve"> </w:t>
      </w:r>
      <w:r>
        <w:t>реферира</w:t>
      </w:r>
      <w:r>
        <w:rPr>
          <w:spacing w:val="-5"/>
        </w:rPr>
        <w:t xml:space="preserve"> </w:t>
      </w:r>
      <w:r>
        <w:t>към</w:t>
      </w:r>
      <w:r>
        <w:rPr>
          <w:spacing w:val="-3"/>
        </w:rPr>
        <w:t xml:space="preserve"> </w:t>
      </w:r>
      <w:r>
        <w:t>пещерите,</w:t>
      </w:r>
      <w:r>
        <w:rPr>
          <w:spacing w:val="-6"/>
        </w:rPr>
        <w:t xml:space="preserve"> </w:t>
      </w:r>
      <w:r>
        <w:t>които</w:t>
      </w:r>
      <w:r>
        <w:rPr>
          <w:spacing w:val="-1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намират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територията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този</w:t>
      </w:r>
      <w:r>
        <w:rPr>
          <w:spacing w:val="-48"/>
        </w:rPr>
        <w:t xml:space="preserve"> </w:t>
      </w:r>
      <w:r>
        <w:t>регион.</w:t>
      </w:r>
    </w:p>
    <w:p w14:paraId="72C48FC6" w14:textId="77777777" w:rsidR="00AE2B3D" w:rsidRDefault="00AE2B3D" w:rsidP="00AE2B3D">
      <w:pPr>
        <w:pStyle w:val="ListParagraph"/>
        <w:widowControl w:val="0"/>
        <w:numPr>
          <w:ilvl w:val="0"/>
          <w:numId w:val="14"/>
        </w:numPr>
        <w:tabs>
          <w:tab w:val="left" w:pos="842"/>
        </w:tabs>
        <w:autoSpaceDE w:val="0"/>
        <w:autoSpaceDN w:val="0"/>
        <w:spacing w:before="31" w:after="0" w:line="283" w:lineRule="auto"/>
        <w:ind w:right="110" w:hanging="3"/>
        <w:contextualSpacing w:val="0"/>
      </w:pPr>
      <w:r>
        <w:rPr>
          <w:b/>
          <w:lang w:val="en-US"/>
        </w:rPr>
        <w:t>restaurants</w:t>
      </w:r>
      <w:r>
        <w:rPr>
          <w:b/>
          <w:spacing w:val="43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пряк</w:t>
      </w:r>
      <w:r>
        <w:rPr>
          <w:spacing w:val="42"/>
        </w:rPr>
        <w:t xml:space="preserve"> </w:t>
      </w:r>
      <w:r>
        <w:t>наследник</w:t>
      </w:r>
      <w:r>
        <w:rPr>
          <w:spacing w:val="43"/>
        </w:rPr>
        <w:t xml:space="preserve"> </w:t>
      </w:r>
      <w:r>
        <w:t>на</w:t>
      </w:r>
      <w:r>
        <w:rPr>
          <w:spacing w:val="42"/>
        </w:rPr>
        <w:t xml:space="preserve"> </w:t>
      </w:r>
      <w:proofErr w:type="spellStart"/>
      <w:r>
        <w:rPr>
          <w:b/>
        </w:rPr>
        <w:t>catalog</w:t>
      </w:r>
      <w:r>
        <w:rPr>
          <w:b/>
          <w:lang w:val="en-US"/>
        </w:rPr>
        <w:t>ue</w:t>
      </w:r>
      <w:proofErr w:type="spellEnd"/>
      <w:r>
        <w:rPr>
          <w:b/>
        </w:rPr>
        <w:t>.</w:t>
      </w:r>
      <w:r>
        <w:rPr>
          <w:b/>
          <w:spacing w:val="43"/>
        </w:rPr>
        <w:t xml:space="preserve"> </w:t>
      </w:r>
      <w:r>
        <w:t>Негов</w:t>
      </w:r>
      <w:r>
        <w:rPr>
          <w:spacing w:val="39"/>
        </w:rPr>
        <w:t xml:space="preserve"> </w:t>
      </w:r>
      <w:proofErr w:type="spellStart"/>
      <w:r>
        <w:t>поделемент</w:t>
      </w:r>
      <w:proofErr w:type="spellEnd"/>
      <w:r>
        <w:rPr>
          <w:spacing w:val="42"/>
        </w:rPr>
        <w:t xml:space="preserve"> </w:t>
      </w:r>
      <w:r>
        <w:t>е</w:t>
      </w:r>
      <w:r>
        <w:rPr>
          <w:spacing w:val="44"/>
        </w:rPr>
        <w:t xml:space="preserve"> </w:t>
      </w:r>
      <w:r>
        <w:rPr>
          <w:b/>
          <w:lang w:val="en-US"/>
        </w:rPr>
        <w:t>restaurant</w:t>
      </w:r>
      <w:r>
        <w:t>,</w:t>
      </w:r>
      <w:r>
        <w:rPr>
          <w:spacing w:val="43"/>
        </w:rPr>
        <w:t xml:space="preserve"> </w:t>
      </w:r>
      <w:r>
        <w:t>който</w:t>
      </w:r>
      <w:r>
        <w:rPr>
          <w:spacing w:val="42"/>
        </w:rPr>
        <w:t xml:space="preserve"> </w:t>
      </w:r>
      <w:r>
        <w:t>трябва</w:t>
      </w:r>
      <w:r>
        <w:rPr>
          <w:spacing w:val="41"/>
        </w:rPr>
        <w:t xml:space="preserve"> </w:t>
      </w:r>
      <w:r>
        <w:t>да</w:t>
      </w:r>
      <w:r>
        <w:rPr>
          <w:spacing w:val="41"/>
        </w:rPr>
        <w:t xml:space="preserve"> </w:t>
      </w:r>
      <w:r>
        <w:t>се</w:t>
      </w:r>
      <w:r>
        <w:rPr>
          <w:spacing w:val="-47"/>
        </w:rPr>
        <w:t xml:space="preserve"> </w:t>
      </w:r>
      <w:r>
        <w:t>съдържа</w:t>
      </w:r>
      <w:r>
        <w:rPr>
          <w:spacing w:val="-1"/>
        </w:rPr>
        <w:t xml:space="preserve"> </w:t>
      </w:r>
      <w:r>
        <w:t>поне</w:t>
      </w:r>
      <w:r>
        <w:rPr>
          <w:spacing w:val="-2"/>
        </w:rPr>
        <w:t xml:space="preserve"> </w:t>
      </w:r>
      <w:r>
        <w:t>един</w:t>
      </w:r>
      <w:r>
        <w:rPr>
          <w:spacing w:val="-2"/>
        </w:rPr>
        <w:t xml:space="preserve"> </w:t>
      </w:r>
      <w:r>
        <w:t>път</w:t>
      </w:r>
      <w:r>
        <w:rPr>
          <w:spacing w:val="1"/>
        </w:rPr>
        <w:t xml:space="preserve"> </w:t>
      </w:r>
      <w:r>
        <w:t>според</w:t>
      </w:r>
      <w:r>
        <w:rPr>
          <w:spacing w:val="-2"/>
        </w:rPr>
        <w:t xml:space="preserve"> </w:t>
      </w:r>
      <w:r>
        <w:t>DTD</w:t>
      </w:r>
      <w:r>
        <w:rPr>
          <w:spacing w:val="1"/>
        </w:rPr>
        <w:t xml:space="preserve"> </w:t>
      </w:r>
      <w:r>
        <w:t>документа.</w:t>
      </w:r>
    </w:p>
    <w:p w14:paraId="79CC923E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38134358" w14:textId="77777777" w:rsidR="00AE2B3D" w:rsidRDefault="00AE2B3D" w:rsidP="00AE2B3D">
      <w:pPr>
        <w:pStyle w:val="ListParagraph"/>
        <w:widowControl w:val="0"/>
        <w:numPr>
          <w:ilvl w:val="1"/>
          <w:numId w:val="14"/>
        </w:numPr>
        <w:tabs>
          <w:tab w:val="left" w:pos="1254"/>
        </w:tabs>
        <w:autoSpaceDE w:val="0"/>
        <w:autoSpaceDN w:val="0"/>
        <w:spacing w:after="0" w:line="283" w:lineRule="auto"/>
        <w:ind w:right="107" w:firstLine="0"/>
        <w:contextualSpacing w:val="0"/>
        <w:jc w:val="both"/>
      </w:pPr>
      <w:r>
        <w:rPr>
          <w:b/>
          <w:lang w:val="en-US"/>
        </w:rPr>
        <w:t>restaurant</w:t>
      </w:r>
      <w:r>
        <w:t xml:space="preserve"> - наследник на </w:t>
      </w:r>
      <w:r>
        <w:rPr>
          <w:b/>
          <w:lang w:val="en-US"/>
        </w:rPr>
        <w:t>restaurants</w:t>
      </w:r>
      <w:r>
        <w:t>, който трябва да присъства поне един път. Той има</w:t>
      </w:r>
      <w:r>
        <w:rPr>
          <w:spacing w:val="1"/>
        </w:rPr>
        <w:t xml:space="preserve"> </w:t>
      </w:r>
      <w:r>
        <w:t xml:space="preserve">два атрибута -  </w:t>
      </w:r>
      <w:proofErr w:type="spellStart"/>
      <w:r>
        <w:rPr>
          <w:b/>
        </w:rPr>
        <w:t>re</w:t>
      </w:r>
      <w:r>
        <w:rPr>
          <w:b/>
          <w:lang w:val="en-US"/>
        </w:rPr>
        <w:t>staurant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r w:rsidRPr="004B4EF3">
        <w:rPr>
          <w:bCs/>
        </w:rPr>
        <w:t>и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regionRef</w:t>
      </w:r>
      <w:proofErr w:type="spellEnd"/>
      <w:r>
        <w:t>, които са</w:t>
      </w:r>
      <w:r>
        <w:rPr>
          <w:spacing w:val="1"/>
        </w:rPr>
        <w:t xml:space="preserve"> </w:t>
      </w:r>
      <w:r>
        <w:t>задължителни</w:t>
      </w:r>
      <w:r>
        <w:rPr>
          <w:spacing w:val="-3"/>
          <w:lang w:val="en-US"/>
        </w:rPr>
        <w:t>.</w:t>
      </w:r>
      <w:r>
        <w:rPr>
          <w:spacing w:val="1"/>
        </w:rPr>
        <w:t xml:space="preserve"> </w:t>
      </w:r>
      <w:proofErr w:type="spellStart"/>
      <w:r w:rsidRPr="005C703C">
        <w:rPr>
          <w:b/>
          <w:bCs/>
          <w:lang w:val="en-US"/>
        </w:rPr>
        <w:t>RegionRef</w:t>
      </w:r>
      <w:proofErr w:type="spellEnd"/>
      <w:r>
        <w:rPr>
          <w:lang w:val="en-US"/>
        </w:rPr>
        <w:t xml:space="preserve"> </w:t>
      </w:r>
      <w:r w:rsidRPr="005C703C">
        <w:t>реферира</w:t>
      </w:r>
      <w:r>
        <w:t xml:space="preserve"> към атрибута</w:t>
      </w:r>
      <w:r>
        <w:rPr>
          <w:spacing w:val="-1"/>
        </w:rPr>
        <w:t xml:space="preserve"> </w:t>
      </w:r>
      <w:proofErr w:type="spellStart"/>
      <w:r>
        <w:rPr>
          <w:b/>
        </w:rPr>
        <w:t>id</w:t>
      </w:r>
      <w:proofErr w:type="spellEnd"/>
      <w:r>
        <w:rPr>
          <w:b/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елемента</w:t>
      </w:r>
      <w:r>
        <w:rPr>
          <w:spacing w:val="-2"/>
        </w:rPr>
        <w:t xml:space="preserve"> </w:t>
      </w:r>
      <w:proofErr w:type="spellStart"/>
      <w:r>
        <w:rPr>
          <w:b/>
        </w:rPr>
        <w:t>region</w:t>
      </w:r>
      <w:proofErr w:type="spellEnd"/>
      <w:r>
        <w:t>.</w:t>
      </w:r>
      <w:r>
        <w:rPr>
          <w:lang w:val="en-US"/>
        </w:rPr>
        <w:t xml:space="preserve"> </w:t>
      </w:r>
      <w:r w:rsidRPr="00841F00">
        <w:rPr>
          <w:lang w:val="en-US"/>
        </w:rPr>
        <w:t xml:space="preserve">Представлява </w:t>
      </w:r>
      <w:proofErr w:type="spellStart"/>
      <w:r w:rsidRPr="00841F00">
        <w:rPr>
          <w:lang w:val="en-US"/>
        </w:rPr>
        <w:t>ресторант</w:t>
      </w:r>
      <w:proofErr w:type="spellEnd"/>
      <w:r w:rsidRPr="00841F00">
        <w:rPr>
          <w:lang w:val="en-US"/>
        </w:rPr>
        <w:t xml:space="preserve"> с </w:t>
      </w:r>
      <w:proofErr w:type="spellStart"/>
      <w:r w:rsidRPr="00841F00">
        <w:rPr>
          <w:lang w:val="en-US"/>
        </w:rPr>
        <w:t>характеристики</w:t>
      </w:r>
      <w:proofErr w:type="spellEnd"/>
      <w:r w:rsidRPr="00841F00">
        <w:rPr>
          <w:lang w:val="en-US"/>
        </w:rPr>
        <w:t xml:space="preserve"> </w:t>
      </w:r>
      <w:proofErr w:type="spellStart"/>
      <w:r w:rsidRPr="00841F00">
        <w:rPr>
          <w:lang w:val="en-US"/>
        </w:rPr>
        <w:t>като</w:t>
      </w:r>
      <w:proofErr w:type="spellEnd"/>
      <w:r w:rsidRPr="00841F00">
        <w:rPr>
          <w:lang w:val="en-US"/>
        </w:rPr>
        <w:t xml:space="preserve"> </w:t>
      </w:r>
      <w:proofErr w:type="spellStart"/>
      <w:r w:rsidRPr="00841F00">
        <w:rPr>
          <w:lang w:val="en-US"/>
        </w:rPr>
        <w:t>идентификационен</w:t>
      </w:r>
      <w:proofErr w:type="spellEnd"/>
      <w:r w:rsidRPr="00841F00">
        <w:rPr>
          <w:lang w:val="en-US"/>
        </w:rPr>
        <w:t xml:space="preserve"> </w:t>
      </w:r>
      <w:proofErr w:type="spellStart"/>
      <w:r w:rsidRPr="00841F00">
        <w:rPr>
          <w:lang w:val="en-US"/>
        </w:rPr>
        <w:t>номер</w:t>
      </w:r>
      <w:proofErr w:type="spellEnd"/>
      <w:r w:rsidRPr="00841F00">
        <w:rPr>
          <w:lang w:val="en-US"/>
        </w:rPr>
        <w:t xml:space="preserve"> (</w:t>
      </w:r>
      <w:proofErr w:type="spellStart"/>
      <w:r w:rsidRPr="00841F00">
        <w:rPr>
          <w:lang w:val="en-US"/>
        </w:rPr>
        <w:t>restaurantId</w:t>
      </w:r>
      <w:proofErr w:type="spellEnd"/>
      <w:r w:rsidRPr="00841F00">
        <w:rPr>
          <w:lang w:val="en-US"/>
        </w:rPr>
        <w:t xml:space="preserve">), </w:t>
      </w:r>
      <w:proofErr w:type="spellStart"/>
      <w:r w:rsidRPr="00841F00">
        <w:rPr>
          <w:lang w:val="en-US"/>
        </w:rPr>
        <w:t>регион</w:t>
      </w:r>
      <w:proofErr w:type="spellEnd"/>
      <w:r w:rsidRPr="00841F00">
        <w:rPr>
          <w:lang w:val="en-US"/>
        </w:rPr>
        <w:t xml:space="preserve"> (</w:t>
      </w:r>
      <w:proofErr w:type="spellStart"/>
      <w:r w:rsidRPr="00841F00">
        <w:rPr>
          <w:lang w:val="en-US"/>
        </w:rPr>
        <w:t>regionRef</w:t>
      </w:r>
      <w:proofErr w:type="spellEnd"/>
      <w:r w:rsidRPr="00841F00">
        <w:rPr>
          <w:lang w:val="en-US"/>
        </w:rPr>
        <w:t xml:space="preserve">), </w:t>
      </w:r>
      <w:proofErr w:type="spellStart"/>
      <w:r w:rsidRPr="00841F00">
        <w:rPr>
          <w:lang w:val="en-US"/>
        </w:rPr>
        <w:t>верига</w:t>
      </w:r>
      <w:proofErr w:type="spellEnd"/>
      <w:r w:rsidRPr="00841F00">
        <w:rPr>
          <w:lang w:val="en-US"/>
        </w:rPr>
        <w:t xml:space="preserve"> (</w:t>
      </w:r>
      <w:proofErr w:type="spellStart"/>
      <w:r w:rsidRPr="00841F00">
        <w:rPr>
          <w:lang w:val="en-US"/>
        </w:rPr>
        <w:t>chainRef</w:t>
      </w:r>
      <w:proofErr w:type="spellEnd"/>
      <w:r w:rsidRPr="00841F00">
        <w:rPr>
          <w:lang w:val="en-US"/>
        </w:rPr>
        <w:t xml:space="preserve">), </w:t>
      </w:r>
      <w:proofErr w:type="spellStart"/>
      <w:r w:rsidRPr="00841F00">
        <w:rPr>
          <w:lang w:val="en-US"/>
        </w:rPr>
        <w:t>име</w:t>
      </w:r>
      <w:proofErr w:type="spellEnd"/>
      <w:r w:rsidRPr="00841F00">
        <w:rPr>
          <w:lang w:val="en-US"/>
        </w:rPr>
        <w:t xml:space="preserve"> (name), </w:t>
      </w:r>
      <w:proofErr w:type="spellStart"/>
      <w:r w:rsidRPr="00841F00">
        <w:rPr>
          <w:lang w:val="en-US"/>
        </w:rPr>
        <w:t>тип</w:t>
      </w:r>
      <w:proofErr w:type="spellEnd"/>
      <w:r w:rsidRPr="00841F00">
        <w:rPr>
          <w:lang w:val="en-US"/>
        </w:rPr>
        <w:t xml:space="preserve"> (type), </w:t>
      </w:r>
      <w:proofErr w:type="spellStart"/>
      <w:r w:rsidRPr="00841F00">
        <w:rPr>
          <w:lang w:val="en-US"/>
        </w:rPr>
        <w:t>рейтинг</w:t>
      </w:r>
      <w:proofErr w:type="spellEnd"/>
      <w:r w:rsidRPr="00841F00">
        <w:rPr>
          <w:lang w:val="en-US"/>
        </w:rPr>
        <w:t xml:space="preserve"> (rating), </w:t>
      </w:r>
      <w:proofErr w:type="spellStart"/>
      <w:r w:rsidRPr="00841F00">
        <w:rPr>
          <w:lang w:val="en-US"/>
        </w:rPr>
        <w:t>описание</w:t>
      </w:r>
      <w:proofErr w:type="spellEnd"/>
      <w:r w:rsidRPr="00841F00">
        <w:rPr>
          <w:lang w:val="en-US"/>
        </w:rPr>
        <w:t xml:space="preserve"> (description), </w:t>
      </w:r>
      <w:proofErr w:type="spellStart"/>
      <w:r w:rsidRPr="00841F00">
        <w:rPr>
          <w:lang w:val="en-US"/>
        </w:rPr>
        <w:t>снимки</w:t>
      </w:r>
      <w:proofErr w:type="spellEnd"/>
      <w:r w:rsidRPr="00841F00">
        <w:rPr>
          <w:lang w:val="en-US"/>
        </w:rPr>
        <w:t xml:space="preserve"> (images), и </w:t>
      </w:r>
      <w:proofErr w:type="spellStart"/>
      <w:r w:rsidRPr="00841F00">
        <w:rPr>
          <w:lang w:val="en-US"/>
        </w:rPr>
        <w:t>допълнителна</w:t>
      </w:r>
      <w:proofErr w:type="spellEnd"/>
      <w:r w:rsidRPr="00841F00">
        <w:rPr>
          <w:lang w:val="en-US"/>
        </w:rPr>
        <w:t xml:space="preserve"> </w:t>
      </w:r>
      <w:proofErr w:type="spellStart"/>
      <w:r w:rsidRPr="00841F00">
        <w:rPr>
          <w:lang w:val="en-US"/>
        </w:rPr>
        <w:t>информация</w:t>
      </w:r>
      <w:proofErr w:type="spellEnd"/>
      <w:r w:rsidRPr="00841F00">
        <w:rPr>
          <w:lang w:val="en-US"/>
        </w:rPr>
        <w:t xml:space="preserve"> (</w:t>
      </w:r>
      <w:proofErr w:type="spellStart"/>
      <w:r w:rsidRPr="00841F00">
        <w:rPr>
          <w:lang w:val="en-US"/>
        </w:rPr>
        <w:t>additionalInfo</w:t>
      </w:r>
      <w:proofErr w:type="spellEnd"/>
      <w:r w:rsidRPr="00841F00">
        <w:rPr>
          <w:lang w:val="en-US"/>
        </w:rPr>
        <w:t>).</w:t>
      </w:r>
    </w:p>
    <w:p w14:paraId="560B5352" w14:textId="77777777" w:rsidR="00AE2B3D" w:rsidRDefault="00AE2B3D" w:rsidP="00AE2B3D">
      <w:pPr>
        <w:pStyle w:val="BodyText"/>
        <w:spacing w:before="2"/>
        <w:rPr>
          <w:sz w:val="16"/>
        </w:rPr>
      </w:pPr>
    </w:p>
    <w:p w14:paraId="0B884E27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379"/>
        </w:tabs>
        <w:autoSpaceDE w:val="0"/>
        <w:autoSpaceDN w:val="0"/>
        <w:spacing w:before="1" w:after="0" w:line="283" w:lineRule="auto"/>
        <w:ind w:right="106"/>
        <w:contextualSpacing w:val="0"/>
        <w:jc w:val="both"/>
      </w:pPr>
      <w:r w:rsidRPr="00DE138E">
        <w:rPr>
          <w:b/>
          <w:lang w:val="en-US"/>
        </w:rPr>
        <w:t>name</w:t>
      </w:r>
      <w:r w:rsidRPr="00DE138E">
        <w:rPr>
          <w:b/>
        </w:rPr>
        <w:t xml:space="preserve"> </w:t>
      </w:r>
      <w:r>
        <w:t>–</w:t>
      </w:r>
      <w:r>
        <w:rPr>
          <w:lang w:val="en-US"/>
        </w:rPr>
        <w:t xml:space="preserve"> </w:t>
      </w:r>
      <w:proofErr w:type="spellStart"/>
      <w:r>
        <w:t>поделемент</w:t>
      </w:r>
      <w:proofErr w:type="spellEnd"/>
      <w:r>
        <w:t xml:space="preserve"> на </w:t>
      </w:r>
      <w:r w:rsidRPr="00847E90">
        <w:rPr>
          <w:b/>
          <w:bCs/>
          <w:lang w:val="en-US"/>
        </w:rPr>
        <w:t>restaurant</w:t>
      </w:r>
      <w:r>
        <w:t xml:space="preserve"> от тип </w:t>
      </w:r>
      <w:r>
        <w:rPr>
          <w:lang w:val="en-US"/>
        </w:rPr>
        <w:t>PCDATA,</w:t>
      </w:r>
      <w:r>
        <w:t xml:space="preserve"> който е задължителен и съдържа името на ресторанта.</w:t>
      </w:r>
    </w:p>
    <w:p w14:paraId="072AEE16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497"/>
        </w:tabs>
        <w:autoSpaceDE w:val="0"/>
        <w:autoSpaceDN w:val="0"/>
        <w:spacing w:before="191" w:after="0" w:line="283" w:lineRule="auto"/>
        <w:ind w:right="108"/>
        <w:contextualSpacing w:val="0"/>
        <w:jc w:val="both"/>
      </w:pPr>
      <w:r>
        <w:rPr>
          <w:b/>
          <w:lang w:val="en-US"/>
        </w:rPr>
        <w:t xml:space="preserve">type </w:t>
      </w:r>
      <w:r>
        <w:t>-</w:t>
      </w:r>
      <w:r w:rsidRPr="00490581">
        <w:rPr>
          <w:spacing w:val="-9"/>
        </w:rPr>
        <w:t xml:space="preserve"> </w:t>
      </w:r>
      <w:proofErr w:type="spellStart"/>
      <w:r>
        <w:t>поделемент</w:t>
      </w:r>
      <w:proofErr w:type="spellEnd"/>
      <w:r>
        <w:t xml:space="preserve"> на </w:t>
      </w:r>
      <w:r w:rsidRPr="00847E90">
        <w:rPr>
          <w:b/>
          <w:bCs/>
          <w:lang w:val="en-US"/>
        </w:rPr>
        <w:t>restaurant</w:t>
      </w:r>
      <w:r>
        <w:t xml:space="preserve"> от тип </w:t>
      </w:r>
      <w:r>
        <w:rPr>
          <w:lang w:val="en-US"/>
        </w:rPr>
        <w:t>PCDATA,</w:t>
      </w:r>
      <w:r>
        <w:t xml:space="preserve"> който е задължителен и съдържа </w:t>
      </w:r>
      <w:r w:rsidRPr="00252220">
        <w:t>информация за типа на ресторанта</w:t>
      </w:r>
      <w:r>
        <w:t>.</w:t>
      </w:r>
    </w:p>
    <w:p w14:paraId="14FC7326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33DA3247" w14:textId="77777777" w:rsidR="00AE2B3D" w:rsidRPr="00534EDA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504"/>
        </w:tabs>
        <w:autoSpaceDE w:val="0"/>
        <w:autoSpaceDN w:val="0"/>
        <w:spacing w:before="4" w:after="0" w:line="283" w:lineRule="auto"/>
        <w:ind w:right="106"/>
        <w:contextualSpacing w:val="0"/>
        <w:jc w:val="both"/>
        <w:rPr>
          <w:sz w:val="16"/>
        </w:rPr>
      </w:pPr>
      <w:r w:rsidRPr="00534EDA">
        <w:rPr>
          <w:b/>
          <w:lang w:val="en-US"/>
        </w:rPr>
        <w:t xml:space="preserve">rating </w:t>
      </w:r>
      <w:r>
        <w:t xml:space="preserve">- </w:t>
      </w:r>
      <w:proofErr w:type="spellStart"/>
      <w:r>
        <w:t>поделемент</w:t>
      </w:r>
      <w:proofErr w:type="spellEnd"/>
      <w:r>
        <w:t xml:space="preserve"> на </w:t>
      </w:r>
      <w:r w:rsidRPr="00847E90">
        <w:rPr>
          <w:b/>
          <w:bCs/>
          <w:lang w:val="en-US"/>
        </w:rPr>
        <w:t>restaurant</w:t>
      </w:r>
      <w:r>
        <w:t xml:space="preserve"> от тип </w:t>
      </w:r>
      <w:r>
        <w:rPr>
          <w:lang w:val="en-US"/>
        </w:rPr>
        <w:t>PCDATA,</w:t>
      </w:r>
      <w:r>
        <w:t xml:space="preserve"> който е задължителен </w:t>
      </w:r>
      <w:r w:rsidRPr="00534EDA">
        <w:t>Показва рейтинга на ресторанта</w:t>
      </w:r>
      <w:r>
        <w:t>.</w:t>
      </w:r>
    </w:p>
    <w:p w14:paraId="54C78D7B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533"/>
        </w:tabs>
        <w:autoSpaceDE w:val="0"/>
        <w:autoSpaceDN w:val="0"/>
        <w:spacing w:after="0" w:line="283" w:lineRule="auto"/>
        <w:ind w:right="106"/>
        <w:contextualSpacing w:val="0"/>
        <w:jc w:val="both"/>
      </w:pPr>
      <w:r>
        <w:rPr>
          <w:b/>
          <w:spacing w:val="-1"/>
          <w:lang w:val="en-US"/>
        </w:rPr>
        <w:t>description</w:t>
      </w:r>
      <w:r w:rsidRPr="00490581">
        <w:rPr>
          <w:b/>
          <w:spacing w:val="-9"/>
        </w:rPr>
        <w:t xml:space="preserve"> </w:t>
      </w:r>
      <w:r w:rsidRPr="00490581">
        <w:rPr>
          <w:spacing w:val="-1"/>
        </w:rPr>
        <w:t>-</w:t>
      </w:r>
      <w:r w:rsidRPr="00490581">
        <w:rPr>
          <w:spacing w:val="-12"/>
        </w:rPr>
        <w:t xml:space="preserve"> </w:t>
      </w:r>
      <w:r>
        <w:t xml:space="preserve">пряк наследник на елемента </w:t>
      </w:r>
      <w:r w:rsidRPr="006F37CB">
        <w:rPr>
          <w:b/>
          <w:bCs/>
          <w:lang w:val="en-US"/>
        </w:rPr>
        <w:t>restaurant</w:t>
      </w:r>
      <w:r>
        <w:t xml:space="preserve"> от тип PCDATA, който е задължителен. Той съдържа кратно описание на обекта.</w:t>
      </w:r>
    </w:p>
    <w:p w14:paraId="068B90A9" w14:textId="77777777" w:rsidR="00AE2B3D" w:rsidRDefault="00AE2B3D" w:rsidP="00AE2B3D">
      <w:pPr>
        <w:pStyle w:val="BodyText"/>
        <w:spacing w:before="3"/>
        <w:rPr>
          <w:sz w:val="16"/>
        </w:rPr>
      </w:pPr>
    </w:p>
    <w:p w14:paraId="3339693B" w14:textId="77777777" w:rsidR="00AE2B3D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511"/>
        </w:tabs>
        <w:autoSpaceDE w:val="0"/>
        <w:autoSpaceDN w:val="0"/>
        <w:spacing w:after="0" w:line="283" w:lineRule="auto"/>
        <w:ind w:right="108"/>
        <w:contextualSpacing w:val="0"/>
        <w:jc w:val="both"/>
      </w:pPr>
      <w:r>
        <w:rPr>
          <w:b/>
          <w:lang w:val="en-US"/>
        </w:rPr>
        <w:t>images</w:t>
      </w:r>
      <w:r w:rsidRPr="00490581">
        <w:rPr>
          <w:b/>
        </w:rPr>
        <w:t xml:space="preserve"> </w:t>
      </w:r>
      <w:r>
        <w:t xml:space="preserve">– </w:t>
      </w:r>
      <w:proofErr w:type="spellStart"/>
      <w:r>
        <w:t>поделемент</w:t>
      </w:r>
      <w:proofErr w:type="spellEnd"/>
      <w:r>
        <w:t xml:space="preserve"> на </w:t>
      </w:r>
      <w:r w:rsidRPr="00847E90">
        <w:rPr>
          <w:b/>
          <w:bCs/>
          <w:lang w:val="en-US"/>
        </w:rPr>
        <w:t>restaurant</w:t>
      </w:r>
      <w:r>
        <w:t xml:space="preserve"> от сложен тип, който съдържа </w:t>
      </w:r>
      <w:r w:rsidRPr="008E4A7F">
        <w:rPr>
          <w:b/>
          <w:bCs/>
          <w:lang w:val="en-US"/>
        </w:rPr>
        <w:t>image</w:t>
      </w:r>
      <w:r>
        <w:rPr>
          <w:b/>
          <w:bCs/>
        </w:rPr>
        <w:t xml:space="preserve"> </w:t>
      </w:r>
      <w:r>
        <w:rPr>
          <w:lang w:val="en-US"/>
        </w:rPr>
        <w:t xml:space="preserve">– </w:t>
      </w:r>
      <w:r>
        <w:t>снимки на ресторанта и е незадължителен.</w:t>
      </w:r>
    </w:p>
    <w:p w14:paraId="3C86BB00" w14:textId="77777777" w:rsidR="00AE2B3D" w:rsidRDefault="00AE2B3D" w:rsidP="00AE2B3D">
      <w:pPr>
        <w:pStyle w:val="ListParagraph"/>
      </w:pPr>
    </w:p>
    <w:p w14:paraId="17C0BC2E" w14:textId="77777777" w:rsidR="00AE2B3D" w:rsidRPr="007075AF" w:rsidRDefault="00AE2B3D" w:rsidP="00AE2B3D">
      <w:pPr>
        <w:pStyle w:val="ListParagraph"/>
        <w:widowControl w:val="0"/>
        <w:numPr>
          <w:ilvl w:val="3"/>
          <w:numId w:val="14"/>
        </w:numPr>
        <w:tabs>
          <w:tab w:val="left" w:pos="1511"/>
        </w:tabs>
        <w:autoSpaceDE w:val="0"/>
        <w:autoSpaceDN w:val="0"/>
        <w:spacing w:after="0" w:line="283" w:lineRule="auto"/>
        <w:ind w:right="108"/>
        <w:contextualSpacing w:val="0"/>
        <w:jc w:val="both"/>
        <w:rPr>
          <w:lang w:val="en-US"/>
        </w:rPr>
      </w:pPr>
      <w:r>
        <w:rPr>
          <w:b/>
          <w:bCs/>
          <w:lang w:val="en-US"/>
        </w:rPr>
        <w:t>i</w:t>
      </w:r>
      <w:r w:rsidRPr="007075AF">
        <w:rPr>
          <w:b/>
          <w:bCs/>
          <w:lang w:val="en-US"/>
        </w:rPr>
        <w:t>mage</w:t>
      </w:r>
      <w:r>
        <w:rPr>
          <w:lang w:val="en-US"/>
        </w:rPr>
        <w:t xml:space="preserve"> – </w:t>
      </w:r>
      <w:proofErr w:type="spellStart"/>
      <w:r>
        <w:t>поделемент</w:t>
      </w:r>
      <w:proofErr w:type="spellEnd"/>
      <w:r>
        <w:t xml:space="preserve"> на елемента </w:t>
      </w:r>
      <w:r>
        <w:rPr>
          <w:lang w:val="en-US"/>
        </w:rPr>
        <w:t>images</w:t>
      </w:r>
      <w:r>
        <w:t xml:space="preserve">, задължителен е </w:t>
      </w:r>
      <w:r>
        <w:tab/>
        <w:t xml:space="preserve">и е от тип </w:t>
      </w:r>
      <w:r>
        <w:rPr>
          <w:lang w:val="en-US"/>
        </w:rPr>
        <w:t>EMPTY.</w:t>
      </w:r>
    </w:p>
    <w:p w14:paraId="57FFE7A2" w14:textId="77777777" w:rsidR="00AE2B3D" w:rsidRDefault="00AE2B3D" w:rsidP="00AE2B3D">
      <w:pPr>
        <w:pStyle w:val="ListParagraph"/>
      </w:pPr>
    </w:p>
    <w:p w14:paraId="0F66112A" w14:textId="77777777" w:rsidR="00AE2B3D" w:rsidRPr="00ED4A01" w:rsidRDefault="00AE2B3D" w:rsidP="00AE2B3D">
      <w:pPr>
        <w:pStyle w:val="ListParagraph"/>
        <w:widowControl w:val="0"/>
        <w:numPr>
          <w:ilvl w:val="2"/>
          <w:numId w:val="14"/>
        </w:numPr>
        <w:tabs>
          <w:tab w:val="left" w:pos="1511"/>
        </w:tabs>
        <w:autoSpaceDE w:val="0"/>
        <w:autoSpaceDN w:val="0"/>
        <w:spacing w:after="0" w:line="283" w:lineRule="auto"/>
        <w:ind w:right="108"/>
        <w:contextualSpacing w:val="0"/>
        <w:jc w:val="both"/>
        <w:rPr>
          <w:sz w:val="20"/>
        </w:rPr>
      </w:pPr>
      <w:proofErr w:type="spellStart"/>
      <w:r w:rsidRPr="00ED4A01">
        <w:rPr>
          <w:b/>
          <w:bCs/>
        </w:rPr>
        <w:t>additionalInfo</w:t>
      </w:r>
      <w:proofErr w:type="spellEnd"/>
      <w:r>
        <w:t xml:space="preserve"> -  задължителен </w:t>
      </w:r>
      <w:proofErr w:type="spellStart"/>
      <w:r>
        <w:t>поделемент</w:t>
      </w:r>
      <w:proofErr w:type="spellEnd"/>
      <w:r>
        <w:t xml:space="preserve"> на </w:t>
      </w:r>
      <w:r w:rsidRPr="00ED4A01">
        <w:rPr>
          <w:b/>
          <w:bCs/>
          <w:lang w:val="en-US"/>
        </w:rPr>
        <w:t>restaurant</w:t>
      </w:r>
      <w:r w:rsidRPr="00ED4A01">
        <w:t xml:space="preserve"> : Съдържа допълнителна информация за ресторанта, като телефонен номер (</w:t>
      </w:r>
      <w:proofErr w:type="spellStart"/>
      <w:r w:rsidRPr="00ED4A01">
        <w:t>phone</w:t>
      </w:r>
      <w:proofErr w:type="spellEnd"/>
      <w:r w:rsidRPr="00ED4A01">
        <w:t>) и работно време (</w:t>
      </w:r>
      <w:proofErr w:type="spellStart"/>
      <w:r w:rsidRPr="00ED4A01">
        <w:t>workingHours</w:t>
      </w:r>
      <w:proofErr w:type="spellEnd"/>
      <w:r w:rsidRPr="00ED4A01">
        <w:t>).</w:t>
      </w:r>
    </w:p>
    <w:p w14:paraId="59AD2D88" w14:textId="77777777" w:rsidR="00AE2B3D" w:rsidRPr="004F23CC" w:rsidRDefault="00AE2B3D" w:rsidP="00AE2B3D">
      <w:pPr>
        <w:tabs>
          <w:tab w:val="left" w:pos="1511"/>
        </w:tabs>
        <w:spacing w:line="283" w:lineRule="auto"/>
        <w:ind w:left="303" w:right="108"/>
        <w:jc w:val="both"/>
        <w:rPr>
          <w:sz w:val="20"/>
          <w:lang w:val="en-US"/>
        </w:rPr>
      </w:pPr>
      <w:r>
        <w:rPr>
          <w:sz w:val="20"/>
        </w:rPr>
        <w:lastRenderedPageBreak/>
        <w:t xml:space="preserve">3.1.6.1 </w:t>
      </w:r>
      <w:r w:rsidRPr="001B5658">
        <w:rPr>
          <w:b/>
          <w:bCs/>
          <w:lang w:val="en-US"/>
        </w:rPr>
        <w:t>phone</w:t>
      </w:r>
      <w:r>
        <w:rPr>
          <w:b/>
          <w:bCs/>
          <w:lang w:val="en-US"/>
        </w:rPr>
        <w:t xml:space="preserve"> - </w:t>
      </w:r>
      <w:r>
        <w:t xml:space="preserve">пряк наследник на елемента </w:t>
      </w:r>
      <w:proofErr w:type="spellStart"/>
      <w:r w:rsidRPr="004F23CC">
        <w:rPr>
          <w:b/>
          <w:bCs/>
        </w:rPr>
        <w:t>additionalInfo</w:t>
      </w:r>
      <w:proofErr w:type="spellEnd"/>
      <w:r>
        <w:t xml:space="preserve">. Той е от тип PDCATA и носи информация за телефонния номер, чрез който може да се свържете с персонала на ресторанта относно информация за него. Елемента </w:t>
      </w:r>
      <w:proofErr w:type="spellStart"/>
      <w:r w:rsidRPr="004F23CC">
        <w:rPr>
          <w:b/>
          <w:bCs/>
        </w:rPr>
        <w:t>addionalInfo</w:t>
      </w:r>
      <w:proofErr w:type="spellEnd"/>
      <w:r>
        <w:t xml:space="preserve"> задължително трябва да има елемента </w:t>
      </w:r>
      <w:proofErr w:type="spellStart"/>
      <w:r w:rsidRPr="004F23CC">
        <w:rPr>
          <w:b/>
          <w:bCs/>
        </w:rPr>
        <w:t>phone</w:t>
      </w:r>
      <w:proofErr w:type="spellEnd"/>
      <w:r>
        <w:rPr>
          <w:lang w:val="en-US"/>
        </w:rPr>
        <w:t>.</w:t>
      </w:r>
    </w:p>
    <w:p w14:paraId="17CD636B" w14:textId="10401473" w:rsidR="00AE2B3D" w:rsidRDefault="00AE2B3D" w:rsidP="00AE2B3D">
      <w:pPr>
        <w:tabs>
          <w:tab w:val="left" w:pos="1511"/>
        </w:tabs>
        <w:spacing w:line="283" w:lineRule="auto"/>
        <w:ind w:left="303" w:right="108"/>
        <w:jc w:val="both"/>
      </w:pPr>
      <w:r>
        <w:rPr>
          <w:sz w:val="20"/>
        </w:rPr>
        <w:t>3.1.6.2</w:t>
      </w:r>
      <w:r w:rsidRPr="004F23CC">
        <w:rPr>
          <w:b/>
          <w:bCs/>
        </w:rPr>
        <w:t xml:space="preserve"> </w:t>
      </w:r>
      <w:proofErr w:type="spellStart"/>
      <w:r w:rsidRPr="001B5658">
        <w:rPr>
          <w:b/>
          <w:bCs/>
        </w:rPr>
        <w:t>workingHours</w:t>
      </w:r>
      <w:proofErr w:type="spellEnd"/>
      <w:r>
        <w:rPr>
          <w:b/>
          <w:bCs/>
          <w:lang w:val="en-US"/>
        </w:rPr>
        <w:t xml:space="preserve"> -</w:t>
      </w:r>
      <w:r w:rsidRPr="0064683D">
        <w:t xml:space="preserve"> </w:t>
      </w:r>
      <w:proofErr w:type="spellStart"/>
      <w:r>
        <w:t>поделемент</w:t>
      </w:r>
      <w:proofErr w:type="spellEnd"/>
      <w:r>
        <w:t xml:space="preserve"> на елемента </w:t>
      </w:r>
      <w:proofErr w:type="spellStart"/>
      <w:r w:rsidRPr="00DE138E">
        <w:rPr>
          <w:b/>
          <w:bCs/>
        </w:rPr>
        <w:t>addionalInfo</w:t>
      </w:r>
      <w:proofErr w:type="spellEnd"/>
      <w:r>
        <w:t>, който според DTD схемата е задължителен. Той е от тип PDCATA и носи информация за възможните часове за посещение на ресторан</w:t>
      </w:r>
      <w:r>
        <w:t>т</w:t>
      </w:r>
    </w:p>
    <w:p w14:paraId="66CB7085" w14:textId="0B9095A8" w:rsidR="00AE2B3D" w:rsidRDefault="00AE2B3D" w:rsidP="00AE2B3D">
      <w:pPr>
        <w:shd w:val="clear" w:color="auto" w:fill="F0F0F0"/>
      </w:pPr>
      <w:r>
        <w:rPr>
          <w:rFonts w:ascii="Courier New" w:hAnsi="Courier New" w:cs="Courier New"/>
          <w:color w:val="444444"/>
        </w:rPr>
        <w:t>&lt;</w:t>
      </w:r>
      <w:proofErr w:type="spellStart"/>
      <w:r>
        <w:rPr>
          <w:rFonts w:ascii="Courier New" w:hAnsi="Courier New" w:cs="Courier New"/>
          <w:b/>
          <w:color w:val="444444"/>
        </w:rPr>
        <w:t>catalogue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regions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region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regionId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region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proofErr w:type="spellStart"/>
      <w:r>
        <w:rPr>
          <w:rFonts w:ascii="Courier New" w:hAnsi="Courier New" w:cs="Courier New"/>
          <w:b/>
          <w:color w:val="444444"/>
        </w:rPr>
        <w:t>regions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restaurant-chains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chainId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chainId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proofErr w:type="spellStart"/>
      <w:r>
        <w:rPr>
          <w:rFonts w:ascii="Courier New" w:hAnsi="Courier New" w:cs="Courier New"/>
          <w:b/>
          <w:color w:val="444444"/>
        </w:rPr>
        <w:t>restaurant-chains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restaurants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restaurant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restaurantId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regionRef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type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type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rating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rating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description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description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images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image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image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images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additionalInfo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phone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phone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workingHours</w:t>
      </w:r>
      <w:proofErr w:type="spellEnd"/>
      <w:r>
        <w:rPr>
          <w:rFonts w:ascii="Courier New" w:hAnsi="Courier New" w:cs="Courier New"/>
          <w:color w:val="444444"/>
        </w:rPr>
        <w:t>&gt;&lt;/</w:t>
      </w:r>
      <w:proofErr w:type="spellStart"/>
      <w:r>
        <w:rPr>
          <w:rFonts w:ascii="Courier New" w:hAnsi="Courier New" w:cs="Courier New"/>
          <w:b/>
          <w:color w:val="444444"/>
        </w:rPr>
        <w:t>workingHours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additionalInfo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restaurant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proofErr w:type="spellStart"/>
      <w:r>
        <w:rPr>
          <w:rFonts w:ascii="Courier New" w:hAnsi="Courier New" w:cs="Courier New"/>
          <w:b/>
          <w:color w:val="444444"/>
        </w:rPr>
        <w:t>restaurants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proofErr w:type="spellStart"/>
      <w:r>
        <w:rPr>
          <w:rFonts w:ascii="Courier New" w:hAnsi="Courier New" w:cs="Courier New"/>
          <w:b/>
          <w:color w:val="444444"/>
        </w:rPr>
        <w:t>catalogue</w:t>
      </w:r>
      <w:proofErr w:type="spellEnd"/>
      <w:r>
        <w:rPr>
          <w:rFonts w:ascii="Courier New" w:hAnsi="Courier New" w:cs="Courier New"/>
          <w:color w:val="444444"/>
        </w:rPr>
        <w:t>&gt;</w:t>
      </w:r>
    </w:p>
    <w:p w14:paraId="17E1D80A" w14:textId="77777777" w:rsidR="00AE2B3D" w:rsidRDefault="00AE2B3D" w:rsidP="00AE2B3D">
      <w:pPr>
        <w:spacing w:before="57"/>
        <w:ind w:left="812" w:right="808"/>
        <w:jc w:val="center"/>
        <w:rPr>
          <w:b/>
        </w:rPr>
      </w:pPr>
      <w:r>
        <w:rPr>
          <w:b/>
        </w:rPr>
        <w:t>Фиг.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Структура</w:t>
      </w:r>
      <w:r>
        <w:rPr>
          <w:b/>
          <w:spacing w:val="-2"/>
        </w:rPr>
        <w:t xml:space="preserve"> </w:t>
      </w:r>
      <w:r>
        <w:rPr>
          <w:b/>
        </w:rPr>
        <w:t>на</w:t>
      </w:r>
      <w:r>
        <w:rPr>
          <w:b/>
          <w:spacing w:val="-2"/>
        </w:rPr>
        <w:t xml:space="preserve"> </w:t>
      </w:r>
      <w:r>
        <w:rPr>
          <w:b/>
        </w:rPr>
        <w:t>XML</w:t>
      </w:r>
      <w:r>
        <w:rPr>
          <w:b/>
          <w:spacing w:val="-4"/>
        </w:rPr>
        <w:t xml:space="preserve"> </w:t>
      </w:r>
      <w:r>
        <w:rPr>
          <w:b/>
        </w:rPr>
        <w:t>документа</w:t>
      </w:r>
    </w:p>
    <w:p w14:paraId="0BC205F5" w14:textId="77777777" w:rsidR="00AE2B3D" w:rsidRDefault="00AE2B3D" w:rsidP="00AE2B3D">
      <w:pPr>
        <w:spacing w:before="57"/>
        <w:ind w:left="812" w:right="808"/>
        <w:jc w:val="center"/>
        <w:rPr>
          <w:b/>
        </w:rPr>
      </w:pPr>
    </w:p>
    <w:p w14:paraId="6FFCF8E4" w14:textId="77777777" w:rsidR="00AE2B3D" w:rsidRDefault="00AE2B3D" w:rsidP="00AE2B3D">
      <w:pPr>
        <w:spacing w:before="57"/>
        <w:ind w:left="812" w:right="808"/>
        <w:jc w:val="center"/>
        <w:rPr>
          <w:b/>
        </w:rPr>
      </w:pPr>
    </w:p>
    <w:p w14:paraId="0266C629" w14:textId="41858DD4" w:rsidR="00AE2B3D" w:rsidRPr="00AE2B3D" w:rsidRDefault="00AE2B3D" w:rsidP="00AE2B3D">
      <w:pPr>
        <w:shd w:val="clear" w:color="auto" w:fill="F0F0F0"/>
      </w:pPr>
      <w:r>
        <w:rPr>
          <w:rFonts w:ascii="Courier New" w:hAnsi="Courier New" w:cs="Courier New"/>
          <w:color w:val="444444"/>
        </w:rPr>
        <w:lastRenderedPageBreak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catalogue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regions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restaurant-chains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restaurants</w:t>
      </w:r>
      <w:proofErr w:type="spellEnd"/>
      <w:r>
        <w:rPr>
          <w:rFonts w:ascii="Courier New" w:hAnsi="Courier New" w:cs="Courier New"/>
          <w:color w:val="444444"/>
        </w:rPr>
        <w:t>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regions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region</w:t>
      </w:r>
      <w:proofErr w:type="spellEnd"/>
      <w:r>
        <w:rPr>
          <w:rFonts w:ascii="Courier New" w:hAnsi="Courier New" w:cs="Courier New"/>
          <w:color w:val="444444"/>
        </w:rPr>
        <w:t>*)&gt;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region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!ATTLIST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region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regionId</w:t>
      </w:r>
      <w:proofErr w:type="spellEnd"/>
      <w:r>
        <w:rPr>
          <w:rFonts w:ascii="Courier New" w:hAnsi="Courier New" w:cs="Courier New"/>
          <w:color w:val="444444"/>
        </w:rPr>
        <w:t xml:space="preserve"> CDATA #REQUIRED&gt;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restaurant-chains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>*)&gt;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!ATTLIST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chain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chainId</w:t>
      </w:r>
      <w:proofErr w:type="spellEnd"/>
      <w:r>
        <w:rPr>
          <w:rFonts w:ascii="Courier New" w:hAnsi="Courier New" w:cs="Courier New"/>
          <w:color w:val="444444"/>
        </w:rPr>
        <w:t xml:space="preserve"> CDATA #REQUIRED&gt;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restaurants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restaurant</w:t>
      </w:r>
      <w:proofErr w:type="spellEnd"/>
      <w:r>
        <w:rPr>
          <w:rFonts w:ascii="Courier New" w:hAnsi="Courier New" w:cs="Courier New"/>
          <w:color w:val="444444"/>
        </w:rPr>
        <w:t>*)&gt;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restaurant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type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rating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description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images</w:t>
      </w:r>
      <w:proofErr w:type="spellEnd"/>
      <w:r>
        <w:rPr>
          <w:rFonts w:ascii="Courier New" w:hAnsi="Courier New" w:cs="Courier New"/>
          <w:color w:val="444444"/>
        </w:rPr>
        <w:t xml:space="preserve">?, </w:t>
      </w:r>
      <w:proofErr w:type="spellStart"/>
      <w:r>
        <w:rPr>
          <w:rFonts w:ascii="Courier New" w:hAnsi="Courier New" w:cs="Courier New"/>
          <w:color w:val="444444"/>
        </w:rPr>
        <w:t>additionalInfo</w:t>
      </w:r>
      <w:proofErr w:type="spellEnd"/>
      <w:r>
        <w:rPr>
          <w:rFonts w:ascii="Courier New" w:hAnsi="Courier New" w:cs="Courier New"/>
          <w:color w:val="444444"/>
        </w:rPr>
        <w:t>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!ATTLIST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restaurant</w:t>
      </w:r>
      <w:proofErr w:type="spellEnd"/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restaurantId</w:t>
      </w:r>
      <w:proofErr w:type="spellEnd"/>
      <w:r>
        <w:rPr>
          <w:rFonts w:ascii="Courier New" w:hAnsi="Courier New" w:cs="Courier New"/>
          <w:color w:val="444444"/>
        </w:rPr>
        <w:t xml:space="preserve"> CDATA #REQUIRED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regionRef</w:t>
      </w:r>
      <w:proofErr w:type="spellEnd"/>
      <w:r>
        <w:rPr>
          <w:rFonts w:ascii="Courier New" w:hAnsi="Courier New" w:cs="Courier New"/>
          <w:color w:val="444444"/>
        </w:rPr>
        <w:t xml:space="preserve"> CDATA #REQUIRED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chainRef</w:t>
      </w:r>
      <w:proofErr w:type="spellEnd"/>
      <w:r>
        <w:rPr>
          <w:rFonts w:ascii="Courier New" w:hAnsi="Courier New" w:cs="Courier New"/>
          <w:color w:val="444444"/>
        </w:rPr>
        <w:t xml:space="preserve"> CDATA #IMPLIED&gt;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additionalInfo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phone</w:t>
      </w:r>
      <w:proofErr w:type="spellEnd"/>
      <w:r>
        <w:rPr>
          <w:rFonts w:ascii="Courier New" w:hAnsi="Courier New" w:cs="Courier New"/>
          <w:color w:val="444444"/>
        </w:rPr>
        <w:t xml:space="preserve">?, </w:t>
      </w:r>
      <w:proofErr w:type="spellStart"/>
      <w:r>
        <w:rPr>
          <w:rFonts w:ascii="Courier New" w:hAnsi="Courier New" w:cs="Courier New"/>
          <w:color w:val="444444"/>
        </w:rPr>
        <w:t>workingHours</w:t>
      </w:r>
      <w:proofErr w:type="spellEnd"/>
      <w:r>
        <w:rPr>
          <w:rFonts w:ascii="Courier New" w:hAnsi="Courier New" w:cs="Courier New"/>
          <w:color w:val="444444"/>
        </w:rPr>
        <w:t>?)&gt;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phone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workingHours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images</w:t>
      </w:r>
      <w:proofErr w:type="spellEnd"/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image</w:t>
      </w:r>
      <w:proofErr w:type="spellEnd"/>
      <w:r>
        <w:rPr>
          <w:rFonts w:ascii="Courier New" w:hAnsi="Courier New" w:cs="Courier New"/>
          <w:color w:val="444444"/>
        </w:rPr>
        <w:t>+)&gt;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type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rating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description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!ELEMENT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image</w:t>
      </w:r>
      <w:proofErr w:type="spellEnd"/>
      <w:r>
        <w:rPr>
          <w:rFonts w:ascii="Courier New" w:hAnsi="Courier New" w:cs="Courier New"/>
          <w:color w:val="444444"/>
        </w:rPr>
        <w:t xml:space="preserve"> (#PCDATA)&gt;</w:t>
      </w:r>
    </w:p>
    <w:p w14:paraId="291BFDFC" w14:textId="56FCC78A" w:rsidR="00AE2B3D" w:rsidRDefault="00AE2B3D" w:rsidP="00AE2B3D">
      <w:pPr>
        <w:spacing w:before="57"/>
        <w:ind w:left="812" w:right="808"/>
        <w:jc w:val="center"/>
        <w:rPr>
          <w:b/>
        </w:rPr>
      </w:pPr>
      <w:r>
        <w:rPr>
          <w:b/>
        </w:rPr>
        <w:t>Фиг.</w:t>
      </w:r>
      <w:r>
        <w:rPr>
          <w:b/>
          <w:spacing w:val="-1"/>
        </w:rPr>
        <w:t xml:space="preserve"> </w:t>
      </w:r>
      <w:r>
        <w:rPr>
          <w:b/>
          <w:lang w:val="en-US"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Структура</w:t>
      </w:r>
      <w:r>
        <w:rPr>
          <w:b/>
          <w:spacing w:val="-2"/>
        </w:rPr>
        <w:t xml:space="preserve"> </w:t>
      </w:r>
      <w:r>
        <w:rPr>
          <w:b/>
        </w:rPr>
        <w:t>на</w:t>
      </w:r>
      <w:r>
        <w:rPr>
          <w:b/>
          <w:spacing w:val="-2"/>
        </w:rPr>
        <w:t xml:space="preserve"> </w:t>
      </w:r>
      <w:r>
        <w:rPr>
          <w:b/>
          <w:lang w:val="en-US"/>
        </w:rPr>
        <w:t>DTD</w:t>
      </w:r>
      <w:r>
        <w:rPr>
          <w:b/>
          <w:spacing w:val="-4"/>
        </w:rPr>
        <w:t xml:space="preserve"> </w:t>
      </w:r>
      <w:r>
        <w:rPr>
          <w:b/>
        </w:rPr>
        <w:t>документа</w:t>
      </w:r>
    </w:p>
    <w:p w14:paraId="345EA751" w14:textId="3BDEA8FF" w:rsidR="00257623" w:rsidRPr="00257623" w:rsidRDefault="00257623" w:rsidP="00257623">
      <w:pPr>
        <w:pStyle w:val="ListParagraph"/>
        <w:numPr>
          <w:ilvl w:val="0"/>
          <w:numId w:val="16"/>
        </w:numPr>
        <w:spacing w:before="57"/>
        <w:ind w:right="808"/>
        <w:rPr>
          <w:b/>
          <w:sz w:val="22"/>
          <w:szCs w:val="20"/>
        </w:rPr>
      </w:pPr>
      <w:r w:rsidRPr="00257623">
        <w:rPr>
          <w:b/>
          <w:sz w:val="22"/>
          <w:szCs w:val="20"/>
        </w:rPr>
        <w:t xml:space="preserve">Структурата на </w:t>
      </w:r>
      <w:r w:rsidRPr="00257623">
        <w:rPr>
          <w:b/>
          <w:sz w:val="22"/>
          <w:szCs w:val="20"/>
          <w:lang w:val="en-US"/>
        </w:rPr>
        <w:t xml:space="preserve">XSL </w:t>
      </w:r>
      <w:r w:rsidRPr="00257623">
        <w:rPr>
          <w:b/>
          <w:sz w:val="22"/>
          <w:szCs w:val="20"/>
        </w:rPr>
        <w:t>файла е най-отдолу, тъй като е твърде обемна.</w:t>
      </w:r>
    </w:p>
    <w:p w14:paraId="0847A58A" w14:textId="77777777" w:rsidR="00257623" w:rsidRPr="00AE2B3D" w:rsidRDefault="00257623" w:rsidP="00AE2B3D">
      <w:pPr>
        <w:spacing w:before="57"/>
        <w:ind w:left="812" w:right="808"/>
        <w:jc w:val="center"/>
        <w:rPr>
          <w:b/>
        </w:rPr>
      </w:pPr>
    </w:p>
    <w:p w14:paraId="31EB70CF" w14:textId="77777777" w:rsidR="00AE2B3D" w:rsidRDefault="00AE2B3D" w:rsidP="00AE2B3D">
      <w:pPr>
        <w:pStyle w:val="Heading2"/>
        <w:numPr>
          <w:ilvl w:val="1"/>
          <w:numId w:val="13"/>
        </w:numPr>
        <w:tabs>
          <w:tab w:val="left" w:pos="842"/>
          <w:tab w:val="num" w:pos="1440"/>
        </w:tabs>
        <w:ind w:left="1440" w:hanging="724"/>
      </w:pPr>
      <w:bookmarkStart w:id="3" w:name="_bookmark4"/>
      <w:bookmarkEnd w:id="3"/>
      <w:r>
        <w:t>Тип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представяне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съдържанието</w:t>
      </w:r>
    </w:p>
    <w:p w14:paraId="30537AE2" w14:textId="12B2BAA1" w:rsidR="00AE2B3D" w:rsidRDefault="00AE2B3D" w:rsidP="00AE2B3D">
      <w:pPr>
        <w:pStyle w:val="BodyText"/>
        <w:spacing w:before="209" w:line="283" w:lineRule="auto"/>
        <w:ind w:left="121" w:right="106" w:firstLine="587"/>
        <w:jc w:val="both"/>
      </w:pPr>
      <w:r>
        <w:rPr>
          <w:spacing w:val="-11"/>
        </w:rPr>
        <w:t xml:space="preserve"> </w:t>
      </w:r>
      <w:r>
        <w:t>PDF</w:t>
      </w:r>
      <w:r>
        <w:t xml:space="preserve"> </w:t>
      </w:r>
      <w:r>
        <w:rPr>
          <w:spacing w:val="-48"/>
        </w:rPr>
        <w:t xml:space="preserve"> </w:t>
      </w:r>
      <w:r>
        <w:t>файлът</w:t>
      </w:r>
      <w:r>
        <w:rPr>
          <w:spacing w:val="1"/>
        </w:rPr>
        <w:t xml:space="preserve"> </w:t>
      </w:r>
      <w:r>
        <w:t>се</w:t>
      </w:r>
      <w:r>
        <w:rPr>
          <w:spacing w:val="1"/>
        </w:rPr>
        <w:t xml:space="preserve"> </w:t>
      </w:r>
      <w:r>
        <w:t>състои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текст,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таблици.</w:t>
      </w:r>
      <w:r>
        <w:rPr>
          <w:spacing w:val="1"/>
        </w:rPr>
        <w:t xml:space="preserve"> </w:t>
      </w:r>
      <w:r>
        <w:t>Компонентите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са</w:t>
      </w:r>
      <w:r>
        <w:rPr>
          <w:spacing w:val="1"/>
        </w:rPr>
        <w:t xml:space="preserve"> </w:t>
      </w:r>
      <w:r>
        <w:t>генерирани посредством XSL файл. Снимковият материал е в JPG</w:t>
      </w:r>
      <w:r>
        <w:t xml:space="preserve"> и </w:t>
      </w:r>
      <w:r>
        <w:rPr>
          <w:lang w:val="en-US"/>
        </w:rPr>
        <w:t>PNG</w:t>
      </w:r>
      <w:r>
        <w:t xml:space="preserve"> формат и е свален от сайтовете,</w:t>
      </w:r>
      <w:r>
        <w:rPr>
          <w:spacing w:val="1"/>
        </w:rPr>
        <w:t xml:space="preserve"> </w:t>
      </w:r>
      <w:r>
        <w:t>отбелязани</w:t>
      </w:r>
      <w:r>
        <w:rPr>
          <w:spacing w:val="-4"/>
        </w:rPr>
        <w:t xml:space="preserve"> </w:t>
      </w:r>
      <w:r>
        <w:t>като</w:t>
      </w:r>
      <w:r>
        <w:rPr>
          <w:spacing w:val="-1"/>
        </w:rPr>
        <w:t xml:space="preserve"> </w:t>
      </w:r>
      <w:r>
        <w:t>източниците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информация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изброените</w:t>
      </w:r>
      <w:r>
        <w:rPr>
          <w:spacing w:val="1"/>
        </w:rPr>
        <w:t xml:space="preserve"> </w:t>
      </w:r>
      <w:r>
        <w:t>туристически</w:t>
      </w:r>
      <w:r>
        <w:rPr>
          <w:spacing w:val="-1"/>
        </w:rPr>
        <w:t xml:space="preserve"> </w:t>
      </w:r>
      <w:r>
        <w:t>обекти.</w:t>
      </w:r>
    </w:p>
    <w:p w14:paraId="0D9E0719" w14:textId="77777777" w:rsidR="00AE2B3D" w:rsidRDefault="00AE2B3D" w:rsidP="00AE2B3D">
      <w:pPr>
        <w:pStyle w:val="BodyText"/>
        <w:spacing w:before="2"/>
        <w:rPr>
          <w:sz w:val="16"/>
        </w:rPr>
      </w:pPr>
    </w:p>
    <w:p w14:paraId="0282F924" w14:textId="72BF2405" w:rsidR="00AE2B3D" w:rsidRPr="00AE2B3D" w:rsidRDefault="00AE2B3D" w:rsidP="00AE2B3D">
      <w:pPr>
        <w:pStyle w:val="BodyText"/>
        <w:spacing w:before="1"/>
        <w:ind w:left="118"/>
        <w:rPr>
          <w:lang w:val="en-US"/>
        </w:rPr>
      </w:pPr>
      <w:r>
        <w:t>Съдържание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файла:</w:t>
      </w:r>
      <w:r>
        <w:rPr>
          <w:lang w:val="en-US"/>
        </w:rPr>
        <w:t xml:space="preserve">                                         </w:t>
      </w:r>
    </w:p>
    <w:p w14:paraId="759C9040" w14:textId="77777777" w:rsidR="00AE2B3D" w:rsidRDefault="00AE2B3D" w:rsidP="00AE2B3D">
      <w:pPr>
        <w:pStyle w:val="BodyText"/>
        <w:spacing w:before="5"/>
        <w:rPr>
          <w:sz w:val="20"/>
        </w:rPr>
      </w:pPr>
    </w:p>
    <w:p w14:paraId="1256CD9C" w14:textId="77777777" w:rsidR="00AE2B3D" w:rsidRDefault="00AE2B3D" w:rsidP="00AE2B3D">
      <w:pPr>
        <w:pStyle w:val="BodyText"/>
      </w:pPr>
      <w:r>
        <w:t>● Заглавна страница - (снимков материал: header_page.jpg)</w:t>
      </w:r>
    </w:p>
    <w:p w14:paraId="271A8282" w14:textId="77777777" w:rsidR="00AE2B3D" w:rsidRDefault="00AE2B3D" w:rsidP="00AE2B3D">
      <w:pPr>
        <w:pStyle w:val="BodyText"/>
      </w:pPr>
      <w:r>
        <w:t xml:space="preserve">● Ресторант </w:t>
      </w:r>
      <w:proofErr w:type="spellStart"/>
      <w:r>
        <w:t>Chef's</w:t>
      </w:r>
      <w:proofErr w:type="spellEnd"/>
    </w:p>
    <w:p w14:paraId="3F0D8ED7" w14:textId="77777777" w:rsidR="00AE2B3D" w:rsidRDefault="00AE2B3D" w:rsidP="00AE2B3D">
      <w:pPr>
        <w:pStyle w:val="BodyText"/>
      </w:pPr>
      <w:r>
        <w:t xml:space="preserve">  ○ </w:t>
      </w:r>
      <w:proofErr w:type="spellStart"/>
      <w:r>
        <w:t>Chef's</w:t>
      </w:r>
      <w:proofErr w:type="spellEnd"/>
      <w:r>
        <w:t xml:space="preserve"> - снимков материал: chefs.jpg, chefs2.jpg</w:t>
      </w:r>
    </w:p>
    <w:p w14:paraId="062DB13D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Авторска сезонна кухня на </w:t>
      </w:r>
      <w:proofErr w:type="spellStart"/>
      <w:r>
        <w:t>chef</w:t>
      </w:r>
      <w:proofErr w:type="spellEnd"/>
      <w:r>
        <w:t xml:space="preserve"> Виктор Ангелов. Готвач с изключителен афинитет към фините вкусове, комбинации от аромати и неподправена скромност.</w:t>
      </w:r>
    </w:p>
    <w:p w14:paraId="21F5308D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European</w:t>
      </w:r>
      <w:proofErr w:type="spellEnd"/>
      <w:r>
        <w:t xml:space="preserve">, Central </w:t>
      </w:r>
      <w:proofErr w:type="spellStart"/>
      <w:r>
        <w:t>European</w:t>
      </w:r>
      <w:proofErr w:type="spellEnd"/>
      <w:r>
        <w:t>, International</w:t>
      </w:r>
    </w:p>
    <w:p w14:paraId="56545E53" w14:textId="77777777" w:rsidR="00AE2B3D" w:rsidRDefault="00AE2B3D" w:rsidP="00AE2B3D">
      <w:pPr>
        <w:pStyle w:val="BodyText"/>
      </w:pPr>
      <w:r>
        <w:lastRenderedPageBreak/>
        <w:t xml:space="preserve">    ○ Рейтинг: 4.5</w:t>
      </w:r>
    </w:p>
    <w:p w14:paraId="7DB36C77" w14:textId="77777777" w:rsidR="00AE2B3D" w:rsidRDefault="00AE2B3D" w:rsidP="00AE2B3D">
      <w:pPr>
        <w:pStyle w:val="BodyText"/>
      </w:pPr>
      <w:r>
        <w:t xml:space="preserve">    ○ Телефон: 0700 20 888</w:t>
      </w:r>
    </w:p>
    <w:p w14:paraId="67551B06" w14:textId="77777777" w:rsidR="00AE2B3D" w:rsidRDefault="00AE2B3D" w:rsidP="00AE2B3D">
      <w:pPr>
        <w:pStyle w:val="BodyText"/>
      </w:pPr>
      <w:r>
        <w:t xml:space="preserve">    ○ Работно време: 11:30ч.–23:30ч.</w:t>
      </w:r>
    </w:p>
    <w:p w14:paraId="46FA9084" w14:textId="77777777" w:rsidR="00AE2B3D" w:rsidRDefault="00AE2B3D" w:rsidP="00AE2B3D">
      <w:pPr>
        <w:pStyle w:val="BodyText"/>
      </w:pPr>
    </w:p>
    <w:p w14:paraId="158701E8" w14:textId="77777777" w:rsidR="00AE2B3D" w:rsidRDefault="00AE2B3D" w:rsidP="00AE2B3D">
      <w:pPr>
        <w:pStyle w:val="BodyText"/>
      </w:pPr>
      <w:r>
        <w:t xml:space="preserve">● Ресторант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Grill</w:t>
      </w:r>
      <w:proofErr w:type="spellEnd"/>
      <w:r>
        <w:t xml:space="preserve"> в София</w:t>
      </w:r>
    </w:p>
    <w:p w14:paraId="7760CE9C" w14:textId="77777777" w:rsidR="00AE2B3D" w:rsidRDefault="00AE2B3D" w:rsidP="00AE2B3D">
      <w:pPr>
        <w:pStyle w:val="BodyText"/>
      </w:pPr>
      <w:r>
        <w:t xml:space="preserve">  ○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Grill</w:t>
      </w:r>
      <w:proofErr w:type="spellEnd"/>
      <w:r>
        <w:t xml:space="preserve"> - снимков материал: happy.png, happy3.jpg</w:t>
      </w:r>
    </w:p>
    <w:p w14:paraId="57E332C1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Втори ресторант в София, съществува от 2000 г. Модерен интериор и нова лятна градина. Приготвя ястия във фурната </w:t>
      </w:r>
      <w:proofErr w:type="spellStart"/>
      <w:r>
        <w:t>Josper</w:t>
      </w:r>
      <w:proofErr w:type="spellEnd"/>
      <w:r>
        <w:t>.</w:t>
      </w:r>
    </w:p>
    <w:p w14:paraId="421EE829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cuisine</w:t>
      </w:r>
      <w:proofErr w:type="spellEnd"/>
      <w:r>
        <w:t xml:space="preserve">, </w:t>
      </w:r>
      <w:proofErr w:type="spellStart"/>
      <w:r>
        <w:t>Bar</w:t>
      </w:r>
      <w:proofErr w:type="spellEnd"/>
      <w:r>
        <w:t xml:space="preserve">, </w:t>
      </w:r>
      <w:proofErr w:type="spellStart"/>
      <w:r>
        <w:t>Seafood</w:t>
      </w:r>
      <w:proofErr w:type="spellEnd"/>
      <w:r>
        <w:t xml:space="preserve">, </w:t>
      </w:r>
      <w:proofErr w:type="spellStart"/>
      <w:r>
        <w:t>Barbecue</w:t>
      </w:r>
      <w:proofErr w:type="spellEnd"/>
      <w:r>
        <w:t xml:space="preserve">, </w:t>
      </w:r>
      <w:proofErr w:type="spellStart"/>
      <w:r>
        <w:t>Sushi</w:t>
      </w:r>
      <w:proofErr w:type="spellEnd"/>
      <w:r>
        <w:t xml:space="preserve">, </w:t>
      </w:r>
      <w:proofErr w:type="spellStart"/>
      <w:r>
        <w:t>European</w:t>
      </w:r>
      <w:proofErr w:type="spellEnd"/>
      <w:r>
        <w:t xml:space="preserve">, </w:t>
      </w:r>
      <w:proofErr w:type="spellStart"/>
      <w:r>
        <w:t>Vegetarian</w:t>
      </w:r>
      <w:proofErr w:type="spellEnd"/>
      <w:r>
        <w:t xml:space="preserve"> </w:t>
      </w:r>
      <w:proofErr w:type="spellStart"/>
      <w:r>
        <w:t>Friendly</w:t>
      </w:r>
      <w:proofErr w:type="spellEnd"/>
    </w:p>
    <w:p w14:paraId="36BD42C3" w14:textId="77777777" w:rsidR="00AE2B3D" w:rsidRDefault="00AE2B3D" w:rsidP="00AE2B3D">
      <w:pPr>
        <w:pStyle w:val="BodyText"/>
      </w:pPr>
      <w:r>
        <w:t xml:space="preserve">    ○ Рейтинг: 4</w:t>
      </w:r>
    </w:p>
    <w:p w14:paraId="15B712D3" w14:textId="77777777" w:rsidR="00AE2B3D" w:rsidRDefault="00AE2B3D" w:rsidP="00AE2B3D">
      <w:pPr>
        <w:pStyle w:val="BodyText"/>
      </w:pPr>
      <w:r>
        <w:t xml:space="preserve">    ○ Телефон: 089 672 3222</w:t>
      </w:r>
    </w:p>
    <w:p w14:paraId="2B59F648" w14:textId="77777777" w:rsidR="00AE2B3D" w:rsidRDefault="00AE2B3D" w:rsidP="00AE2B3D">
      <w:pPr>
        <w:pStyle w:val="BodyText"/>
      </w:pPr>
      <w:r>
        <w:t xml:space="preserve">    ○ Работно време: 11:30ч.–23:30ч.</w:t>
      </w:r>
    </w:p>
    <w:p w14:paraId="3549E287" w14:textId="77777777" w:rsidR="00AE2B3D" w:rsidRDefault="00AE2B3D" w:rsidP="00AE2B3D">
      <w:pPr>
        <w:pStyle w:val="BodyText"/>
      </w:pPr>
    </w:p>
    <w:p w14:paraId="6E841B9F" w14:textId="77777777" w:rsidR="00AE2B3D" w:rsidRDefault="00AE2B3D" w:rsidP="00AE2B3D">
      <w:pPr>
        <w:pStyle w:val="BodyText"/>
      </w:pPr>
      <w:r>
        <w:t xml:space="preserve">● Ресторант </w:t>
      </w:r>
      <w:proofErr w:type="spellStart"/>
      <w:r>
        <w:t>Aylyakria</w:t>
      </w:r>
      <w:proofErr w:type="spellEnd"/>
    </w:p>
    <w:p w14:paraId="5D24A702" w14:textId="77777777" w:rsidR="00AE2B3D" w:rsidRDefault="00AE2B3D" w:rsidP="00AE2B3D">
      <w:pPr>
        <w:pStyle w:val="BodyText"/>
      </w:pPr>
      <w:r>
        <w:t xml:space="preserve">  ○ </w:t>
      </w:r>
      <w:proofErr w:type="spellStart"/>
      <w:r>
        <w:t>Aylyakria</w:t>
      </w:r>
      <w:proofErr w:type="spellEnd"/>
      <w:r>
        <w:t xml:space="preserve"> - снимков материал: aylyakria.png, aylyakria2.png, aylyakria3.png</w:t>
      </w:r>
    </w:p>
    <w:p w14:paraId="6227E87E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Семпла и сочна, изтънчено и със стил. В уютна атмосфера на 100-годишна сграда в Капана.</w:t>
      </w:r>
    </w:p>
    <w:p w14:paraId="300F11C6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European</w:t>
      </w:r>
      <w:proofErr w:type="spellEnd"/>
      <w:r>
        <w:t xml:space="preserve">, </w:t>
      </w:r>
      <w:proofErr w:type="spellStart"/>
      <w:r>
        <w:t>Healthy</w:t>
      </w:r>
      <w:proofErr w:type="spellEnd"/>
      <w:r>
        <w:t xml:space="preserve">, </w:t>
      </w:r>
      <w:proofErr w:type="spellStart"/>
      <w:r>
        <w:t>Eastern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, Central </w:t>
      </w:r>
      <w:proofErr w:type="spellStart"/>
      <w:r>
        <w:t>European</w:t>
      </w:r>
      <w:proofErr w:type="spellEnd"/>
    </w:p>
    <w:p w14:paraId="4D29B744" w14:textId="77777777" w:rsidR="00AE2B3D" w:rsidRDefault="00AE2B3D" w:rsidP="00AE2B3D">
      <w:pPr>
        <w:pStyle w:val="BodyText"/>
      </w:pPr>
      <w:r>
        <w:t xml:space="preserve">    ○ Рейтинг: 5</w:t>
      </w:r>
    </w:p>
    <w:p w14:paraId="5468797A" w14:textId="77777777" w:rsidR="00AE2B3D" w:rsidRDefault="00AE2B3D" w:rsidP="00AE2B3D">
      <w:pPr>
        <w:pStyle w:val="BodyText"/>
      </w:pPr>
      <w:r>
        <w:t xml:space="preserve">    ○ Телефон: 087 616 3666</w:t>
      </w:r>
    </w:p>
    <w:p w14:paraId="47092BFD" w14:textId="77777777" w:rsidR="00AE2B3D" w:rsidRDefault="00AE2B3D" w:rsidP="00AE2B3D">
      <w:pPr>
        <w:pStyle w:val="BodyText"/>
      </w:pPr>
      <w:r>
        <w:t xml:space="preserve">    ○ Работно време: 12:00ч.–23:30ч.</w:t>
      </w:r>
    </w:p>
    <w:p w14:paraId="45E96D9D" w14:textId="77777777" w:rsidR="00AE2B3D" w:rsidRDefault="00AE2B3D" w:rsidP="00AE2B3D">
      <w:pPr>
        <w:pStyle w:val="BodyText"/>
      </w:pPr>
    </w:p>
    <w:p w14:paraId="271EFEAC" w14:textId="77777777" w:rsidR="00AE2B3D" w:rsidRDefault="00AE2B3D" w:rsidP="00AE2B3D">
      <w:pPr>
        <w:pStyle w:val="BodyText"/>
      </w:pPr>
      <w:r>
        <w:t xml:space="preserve">● Ресторант </w:t>
      </w:r>
      <w:proofErr w:type="spellStart"/>
      <w:r>
        <w:t>Le</w:t>
      </w:r>
      <w:proofErr w:type="spellEnd"/>
      <w:r>
        <w:t xml:space="preserve"> </w:t>
      </w:r>
      <w:proofErr w:type="spellStart"/>
      <w:r>
        <w:t>Petit</w:t>
      </w:r>
      <w:proofErr w:type="spellEnd"/>
      <w:r>
        <w:t xml:space="preserve"> </w:t>
      </w:r>
      <w:proofErr w:type="spellStart"/>
      <w:r>
        <w:t>Paris</w:t>
      </w:r>
      <w:proofErr w:type="spellEnd"/>
    </w:p>
    <w:p w14:paraId="6B1CCFC5" w14:textId="77777777" w:rsidR="00AE2B3D" w:rsidRDefault="00AE2B3D" w:rsidP="00AE2B3D">
      <w:pPr>
        <w:pStyle w:val="BodyText"/>
      </w:pPr>
      <w:r>
        <w:t xml:space="preserve">  ○ </w:t>
      </w:r>
      <w:proofErr w:type="spellStart"/>
      <w:r>
        <w:t>Le</w:t>
      </w:r>
      <w:proofErr w:type="spellEnd"/>
      <w:r>
        <w:t xml:space="preserve"> </w:t>
      </w:r>
      <w:proofErr w:type="spellStart"/>
      <w:r>
        <w:t>Petit</w:t>
      </w:r>
      <w:proofErr w:type="spellEnd"/>
      <w:r>
        <w:t xml:space="preserve"> </w:t>
      </w:r>
      <w:proofErr w:type="spellStart"/>
      <w:r>
        <w:t>Paris</w:t>
      </w:r>
      <w:proofErr w:type="spellEnd"/>
      <w:r>
        <w:t xml:space="preserve"> - снимков материал: lepetitparis.jpeg, lepetitparis2.png</w:t>
      </w:r>
    </w:p>
    <w:p w14:paraId="4B5B96C0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Един от най-реномираните семейни ресторанти в Пловдив. Открит през 2015 г. Интериор в стил френски прованс.</w:t>
      </w:r>
    </w:p>
    <w:p w14:paraId="13B32A08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cuisine</w:t>
      </w:r>
      <w:proofErr w:type="spellEnd"/>
      <w:r>
        <w:t xml:space="preserve">, </w:t>
      </w:r>
      <w:proofErr w:type="spellStart"/>
      <w:r>
        <w:t>Italian</w:t>
      </w:r>
      <w:proofErr w:type="spellEnd"/>
      <w:r>
        <w:t xml:space="preserve">, </w:t>
      </w:r>
      <w:proofErr w:type="spellStart"/>
      <w:r>
        <w:t>French</w:t>
      </w:r>
      <w:proofErr w:type="spellEnd"/>
    </w:p>
    <w:p w14:paraId="5B60260F" w14:textId="77777777" w:rsidR="00AE2B3D" w:rsidRDefault="00AE2B3D" w:rsidP="00AE2B3D">
      <w:pPr>
        <w:pStyle w:val="BodyText"/>
      </w:pPr>
      <w:r>
        <w:t xml:space="preserve">    ○ Рейтинг: 4.55</w:t>
      </w:r>
    </w:p>
    <w:p w14:paraId="12A0ED49" w14:textId="77777777" w:rsidR="00AE2B3D" w:rsidRDefault="00AE2B3D" w:rsidP="00AE2B3D">
      <w:pPr>
        <w:pStyle w:val="BodyText"/>
      </w:pPr>
      <w:r>
        <w:t xml:space="preserve">    ○ Телефон: 088 966 6555</w:t>
      </w:r>
    </w:p>
    <w:p w14:paraId="42BBC935" w14:textId="77777777" w:rsidR="00AE2B3D" w:rsidRDefault="00AE2B3D" w:rsidP="00AE2B3D">
      <w:pPr>
        <w:pStyle w:val="BodyText"/>
      </w:pPr>
      <w:r>
        <w:t xml:space="preserve">    ○ Работно време: 11:00ч.–23:30ч.</w:t>
      </w:r>
    </w:p>
    <w:p w14:paraId="3922DF3B" w14:textId="77777777" w:rsidR="00AE2B3D" w:rsidRDefault="00AE2B3D" w:rsidP="00AE2B3D">
      <w:pPr>
        <w:pStyle w:val="BodyText"/>
      </w:pPr>
    </w:p>
    <w:p w14:paraId="09DAA045" w14:textId="77777777" w:rsidR="00AE2B3D" w:rsidRDefault="00AE2B3D" w:rsidP="00AE2B3D">
      <w:pPr>
        <w:pStyle w:val="BodyText"/>
      </w:pPr>
      <w:r>
        <w:t xml:space="preserve">● Ресторант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Grill</w:t>
      </w:r>
      <w:proofErr w:type="spellEnd"/>
      <w:r>
        <w:t xml:space="preserve"> в Бургас</w:t>
      </w:r>
    </w:p>
    <w:p w14:paraId="234335A2" w14:textId="77777777" w:rsidR="00AE2B3D" w:rsidRDefault="00AE2B3D" w:rsidP="00AE2B3D">
      <w:pPr>
        <w:pStyle w:val="BodyText"/>
      </w:pPr>
      <w:r>
        <w:t xml:space="preserve">  ○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Grill</w:t>
      </w:r>
      <w:proofErr w:type="spellEnd"/>
      <w:r>
        <w:t xml:space="preserve"> - снимков материал: happy-burgas.png, happy-burgas2.png</w:t>
      </w:r>
    </w:p>
    <w:p w14:paraId="646D5507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Втори ресторант в Бургас, открит на 7 юли 2010 г. Предлага уникални специалитети и японски суши.</w:t>
      </w:r>
    </w:p>
    <w:p w14:paraId="5163CAD4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cuisine</w:t>
      </w:r>
      <w:proofErr w:type="spellEnd"/>
      <w:r>
        <w:t xml:space="preserve">, </w:t>
      </w:r>
      <w:proofErr w:type="spellStart"/>
      <w:r>
        <w:t>Bar</w:t>
      </w:r>
      <w:proofErr w:type="spellEnd"/>
      <w:r>
        <w:t xml:space="preserve">, </w:t>
      </w:r>
      <w:proofErr w:type="spellStart"/>
      <w:r>
        <w:t>Barbecue</w:t>
      </w:r>
      <w:proofErr w:type="spellEnd"/>
      <w:r>
        <w:t xml:space="preserve">, </w:t>
      </w:r>
      <w:proofErr w:type="spellStart"/>
      <w:r>
        <w:t>Sushi</w:t>
      </w:r>
      <w:proofErr w:type="spellEnd"/>
      <w:r>
        <w:t xml:space="preserve">, </w:t>
      </w:r>
      <w:proofErr w:type="spellStart"/>
      <w:r>
        <w:t>European</w:t>
      </w:r>
      <w:proofErr w:type="spellEnd"/>
      <w:r>
        <w:t xml:space="preserve">, </w:t>
      </w:r>
      <w:proofErr w:type="spellStart"/>
      <w:r>
        <w:t>Vegetarian</w:t>
      </w:r>
      <w:proofErr w:type="spellEnd"/>
      <w:r>
        <w:t xml:space="preserve"> </w:t>
      </w:r>
      <w:proofErr w:type="spellStart"/>
      <w:r>
        <w:t>Friendly</w:t>
      </w:r>
      <w:proofErr w:type="spellEnd"/>
    </w:p>
    <w:p w14:paraId="7C690652" w14:textId="77777777" w:rsidR="00AE2B3D" w:rsidRDefault="00AE2B3D" w:rsidP="00AE2B3D">
      <w:pPr>
        <w:pStyle w:val="BodyText"/>
      </w:pPr>
      <w:r>
        <w:t xml:space="preserve">    ○ Рейтинг: 4</w:t>
      </w:r>
    </w:p>
    <w:p w14:paraId="642479CA" w14:textId="77777777" w:rsidR="00AE2B3D" w:rsidRDefault="00AE2B3D" w:rsidP="00AE2B3D">
      <w:pPr>
        <w:pStyle w:val="BodyText"/>
      </w:pPr>
      <w:r>
        <w:t xml:space="preserve">    ○ Телефон: 0700 20 888</w:t>
      </w:r>
    </w:p>
    <w:p w14:paraId="666119EA" w14:textId="77777777" w:rsidR="00AE2B3D" w:rsidRDefault="00AE2B3D" w:rsidP="00AE2B3D">
      <w:pPr>
        <w:pStyle w:val="BodyText"/>
      </w:pPr>
      <w:r>
        <w:t xml:space="preserve">    ○ Работно време: 11:00ч.–22:00ч.</w:t>
      </w:r>
    </w:p>
    <w:p w14:paraId="362C168D" w14:textId="77777777" w:rsidR="00AE2B3D" w:rsidRDefault="00AE2B3D" w:rsidP="00AE2B3D">
      <w:pPr>
        <w:pStyle w:val="BodyText"/>
      </w:pPr>
    </w:p>
    <w:p w14:paraId="5469F251" w14:textId="77777777" w:rsidR="00AE2B3D" w:rsidRDefault="00AE2B3D" w:rsidP="00AE2B3D">
      <w:pPr>
        <w:pStyle w:val="BodyText"/>
      </w:pPr>
      <w:r>
        <w:t xml:space="preserve">● Ресторант </w:t>
      </w:r>
      <w:proofErr w:type="spellStart"/>
      <w:r>
        <w:t>Incanto</w:t>
      </w:r>
      <w:proofErr w:type="spellEnd"/>
    </w:p>
    <w:p w14:paraId="7F81F81F" w14:textId="77777777" w:rsidR="00AE2B3D" w:rsidRDefault="00AE2B3D" w:rsidP="00AE2B3D">
      <w:pPr>
        <w:pStyle w:val="BodyText"/>
      </w:pPr>
      <w:r>
        <w:t xml:space="preserve">  ○ </w:t>
      </w:r>
      <w:proofErr w:type="spellStart"/>
      <w:r>
        <w:t>Incanto</w:t>
      </w:r>
      <w:proofErr w:type="spellEnd"/>
      <w:r>
        <w:t xml:space="preserve"> - снимков материал: incanto.png, incanto2.png</w:t>
      </w:r>
    </w:p>
    <w:p w14:paraId="3818B047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12 години на мисията да радва гостите с фантастични кулинарни преживявания. Атмосфера, музика и отношение, които очароват.</w:t>
      </w:r>
    </w:p>
    <w:p w14:paraId="262F66BE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Vegetarian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, </w:t>
      </w:r>
      <w:proofErr w:type="spellStart"/>
      <w:r>
        <w:t>Vegan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Gluten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Options</w:t>
      </w:r>
      <w:proofErr w:type="spellEnd"/>
    </w:p>
    <w:p w14:paraId="03853D6D" w14:textId="77777777" w:rsidR="00AE2B3D" w:rsidRDefault="00AE2B3D" w:rsidP="00AE2B3D">
      <w:pPr>
        <w:pStyle w:val="BodyText"/>
      </w:pPr>
      <w:r>
        <w:t xml:space="preserve">    ○ Рейтинг: 5</w:t>
      </w:r>
    </w:p>
    <w:p w14:paraId="29922D21" w14:textId="77777777" w:rsidR="00AE2B3D" w:rsidRDefault="00AE2B3D" w:rsidP="00AE2B3D">
      <w:pPr>
        <w:pStyle w:val="BodyText"/>
      </w:pPr>
      <w:r>
        <w:t xml:space="preserve">    ○ Телефон: 089 364 1833</w:t>
      </w:r>
    </w:p>
    <w:p w14:paraId="67DA1D1C" w14:textId="77777777" w:rsidR="00AE2B3D" w:rsidRDefault="00AE2B3D" w:rsidP="00AE2B3D">
      <w:pPr>
        <w:pStyle w:val="BodyText"/>
      </w:pPr>
      <w:r>
        <w:t xml:space="preserve">    ○ Работно време: 11:00ч.–23:00ч.</w:t>
      </w:r>
    </w:p>
    <w:p w14:paraId="359B9802" w14:textId="77777777" w:rsidR="00AE2B3D" w:rsidRDefault="00AE2B3D" w:rsidP="00AE2B3D">
      <w:pPr>
        <w:pStyle w:val="BodyText"/>
      </w:pPr>
    </w:p>
    <w:p w14:paraId="2D236097" w14:textId="77777777" w:rsidR="00AE2B3D" w:rsidRDefault="00AE2B3D" w:rsidP="00AE2B3D">
      <w:pPr>
        <w:pStyle w:val="BodyText"/>
      </w:pPr>
      <w:r>
        <w:t>● Ресторант Стария Чинар - Черно Море</w:t>
      </w:r>
    </w:p>
    <w:p w14:paraId="413D4EDB" w14:textId="77777777" w:rsidR="00AE2B3D" w:rsidRDefault="00AE2B3D" w:rsidP="00AE2B3D">
      <w:pPr>
        <w:pStyle w:val="BodyText"/>
      </w:pPr>
      <w:r>
        <w:t xml:space="preserve">  ○ Стария Чинар - Черно Море - снимков материал: old-chinar.png, old-chinar2.png</w:t>
      </w:r>
    </w:p>
    <w:p w14:paraId="680704C4" w14:textId="77777777" w:rsidR="00AE2B3D" w:rsidRDefault="00AE2B3D" w:rsidP="00AE2B3D">
      <w:pPr>
        <w:pStyle w:val="BodyText"/>
      </w:pPr>
      <w:r>
        <w:lastRenderedPageBreak/>
        <w:t xml:space="preserve">    </w:t>
      </w:r>
      <w:r>
        <w:rPr>
          <w:rFonts w:ascii="Arial" w:hAnsi="Arial" w:cs="Arial"/>
        </w:rPr>
        <w:t>■</w:t>
      </w:r>
      <w:r>
        <w:t xml:space="preserve"> Кетъринг „Стария Чинар“, Варна. Вкусна храна, приготвена от пресни продукти с атрактивно представяне и безупречно обслужване.</w:t>
      </w:r>
    </w:p>
    <w:p w14:paraId="704ED1E7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Barbecue</w:t>
      </w:r>
      <w:proofErr w:type="spellEnd"/>
      <w:r>
        <w:t xml:space="preserve">, </w:t>
      </w:r>
      <w:proofErr w:type="spellStart"/>
      <w:r>
        <w:t>European</w:t>
      </w:r>
      <w:proofErr w:type="spellEnd"/>
      <w:r>
        <w:t xml:space="preserve">, </w:t>
      </w:r>
      <w:proofErr w:type="spellStart"/>
      <w:r>
        <w:t>Healthy</w:t>
      </w:r>
      <w:proofErr w:type="spellEnd"/>
      <w:r>
        <w:t xml:space="preserve">, </w:t>
      </w:r>
      <w:proofErr w:type="spellStart"/>
      <w:r>
        <w:t>Eastern</w:t>
      </w:r>
      <w:proofErr w:type="spellEnd"/>
      <w:r>
        <w:t xml:space="preserve"> </w:t>
      </w:r>
      <w:proofErr w:type="spellStart"/>
      <w:r>
        <w:t>European</w:t>
      </w:r>
      <w:proofErr w:type="spellEnd"/>
    </w:p>
    <w:p w14:paraId="1AD7910B" w14:textId="77777777" w:rsidR="00AE2B3D" w:rsidRDefault="00AE2B3D" w:rsidP="00AE2B3D">
      <w:pPr>
        <w:pStyle w:val="BodyText"/>
      </w:pPr>
      <w:r>
        <w:t xml:space="preserve">    ○ Рейтинг: 5</w:t>
      </w:r>
    </w:p>
    <w:p w14:paraId="5AE40BDE" w14:textId="77777777" w:rsidR="00AE2B3D" w:rsidRDefault="00AE2B3D" w:rsidP="00AE2B3D">
      <w:pPr>
        <w:pStyle w:val="BodyText"/>
      </w:pPr>
      <w:r>
        <w:t xml:space="preserve">    ○ Телефон: 087 892 2822</w:t>
      </w:r>
    </w:p>
    <w:p w14:paraId="79A81850" w14:textId="77777777" w:rsidR="00AE2B3D" w:rsidRDefault="00AE2B3D" w:rsidP="00AE2B3D">
      <w:pPr>
        <w:pStyle w:val="BodyText"/>
      </w:pPr>
      <w:r>
        <w:t xml:space="preserve">    ○ Работно време: 09:00ч.–23:00ч.</w:t>
      </w:r>
    </w:p>
    <w:p w14:paraId="40B9BF01" w14:textId="77777777" w:rsidR="00AE2B3D" w:rsidRDefault="00AE2B3D" w:rsidP="00AE2B3D">
      <w:pPr>
        <w:pStyle w:val="BodyText"/>
      </w:pPr>
    </w:p>
    <w:p w14:paraId="30E172A4" w14:textId="77777777" w:rsidR="00AE2B3D" w:rsidRDefault="00AE2B3D" w:rsidP="00AE2B3D">
      <w:pPr>
        <w:pStyle w:val="BodyText"/>
      </w:pPr>
      <w:r>
        <w:t xml:space="preserve">● Ресторант El </w:t>
      </w:r>
      <w:proofErr w:type="spellStart"/>
      <w:r>
        <w:t>Kapan</w:t>
      </w:r>
      <w:proofErr w:type="spellEnd"/>
    </w:p>
    <w:p w14:paraId="53F7B8EC" w14:textId="77777777" w:rsidR="00AE2B3D" w:rsidRDefault="00AE2B3D" w:rsidP="00AE2B3D">
      <w:pPr>
        <w:pStyle w:val="BodyText"/>
      </w:pPr>
      <w:r>
        <w:t xml:space="preserve">  ○ El </w:t>
      </w:r>
      <w:proofErr w:type="spellStart"/>
      <w:r>
        <w:t>Kapan</w:t>
      </w:r>
      <w:proofErr w:type="spellEnd"/>
      <w:r>
        <w:t xml:space="preserve"> - снимков материал: el-kapan.png, el-kapan2.png</w:t>
      </w:r>
    </w:p>
    <w:p w14:paraId="617E0A2D" w14:textId="77777777" w:rsidR="00AE2B3D" w:rsidRDefault="00AE2B3D" w:rsidP="00AE2B3D">
      <w:pPr>
        <w:pStyle w:val="BodyText"/>
      </w:pPr>
      <w:r>
        <w:t xml:space="preserve">    </w:t>
      </w:r>
      <w:r>
        <w:rPr>
          <w:rFonts w:ascii="Arial" w:hAnsi="Arial" w:cs="Arial"/>
        </w:rPr>
        <w:t>■</w:t>
      </w:r>
      <w:r>
        <w:t xml:space="preserve"> Незабравимо лято с вкусни кулинарни удоволствия и авторски коктейли. Носи настроението на Карибите.</w:t>
      </w:r>
    </w:p>
    <w:p w14:paraId="3B595563" w14:textId="77777777" w:rsidR="00AE2B3D" w:rsidRDefault="00AE2B3D" w:rsidP="00AE2B3D">
      <w:pPr>
        <w:pStyle w:val="BodyText"/>
      </w:pPr>
      <w:r>
        <w:t xml:space="preserve">    ○ Тип: </w:t>
      </w:r>
      <w:proofErr w:type="spellStart"/>
      <w:r>
        <w:t>Caribbean</w:t>
      </w:r>
      <w:proofErr w:type="spellEnd"/>
      <w:r>
        <w:t xml:space="preserve">, </w:t>
      </w:r>
      <w:proofErr w:type="spellStart"/>
      <w:r>
        <w:t>Seafood</w:t>
      </w:r>
      <w:proofErr w:type="spellEnd"/>
      <w:r>
        <w:t xml:space="preserve">, </w:t>
      </w:r>
      <w:proofErr w:type="spellStart"/>
      <w:r>
        <w:t>Mediterranean</w:t>
      </w:r>
      <w:proofErr w:type="spellEnd"/>
    </w:p>
    <w:p w14:paraId="6D2D8629" w14:textId="77777777" w:rsidR="00AE2B3D" w:rsidRDefault="00AE2B3D" w:rsidP="00AE2B3D">
      <w:pPr>
        <w:pStyle w:val="BodyText"/>
      </w:pPr>
      <w:r>
        <w:t xml:space="preserve">    ○ Рейтинг: 4.5</w:t>
      </w:r>
    </w:p>
    <w:p w14:paraId="0680D2E0" w14:textId="77777777" w:rsidR="00AE2B3D" w:rsidRDefault="00AE2B3D" w:rsidP="00AE2B3D">
      <w:pPr>
        <w:pStyle w:val="BodyText"/>
      </w:pPr>
      <w:r>
        <w:t xml:space="preserve">    ○ Телефон: 088 377 8977</w:t>
      </w:r>
    </w:p>
    <w:p w14:paraId="17269825" w14:textId="77777777" w:rsidR="00AE2B3D" w:rsidRDefault="00AE2B3D" w:rsidP="00AE2B3D">
      <w:pPr>
        <w:pStyle w:val="BodyText"/>
      </w:pPr>
      <w:r>
        <w:t xml:space="preserve">    ○ Работно време: 11:00ч.–23:00ч.</w:t>
      </w:r>
    </w:p>
    <w:p w14:paraId="689A6CBD" w14:textId="77777777" w:rsidR="00911681" w:rsidRDefault="00911681" w:rsidP="00872B15">
      <w:pPr>
        <w:ind w:firstLine="709"/>
        <w:jc w:val="both"/>
        <w:rPr>
          <w:bCs/>
        </w:rPr>
      </w:pPr>
    </w:p>
    <w:p w14:paraId="074A82A7" w14:textId="77777777" w:rsidR="00737726" w:rsidRPr="00CA6B23" w:rsidRDefault="00911681" w:rsidP="00737726">
      <w:pPr>
        <w:pStyle w:val="Heading1"/>
        <w:rPr>
          <w:rFonts w:ascii="Calibri" w:hAnsi="Calibri"/>
        </w:rPr>
      </w:pPr>
      <w:bookmarkStart w:id="4" w:name="_Toc499027020"/>
      <w:r>
        <w:rPr>
          <w:rFonts w:ascii="Calibri" w:hAnsi="Calibri"/>
        </w:rPr>
        <w:t>Дизайн</w:t>
      </w:r>
      <w:bookmarkEnd w:id="4"/>
      <w:r w:rsidR="003C78E8">
        <w:rPr>
          <w:rFonts w:ascii="Calibri" w:hAnsi="Calibri"/>
        </w:rPr>
        <w:t xml:space="preserve"> (4-5 стр.)</w:t>
      </w:r>
    </w:p>
    <w:p w14:paraId="5082FB09" w14:textId="4DB6E1FF" w:rsidR="00911681" w:rsidRDefault="002A60CF" w:rsidP="00AE2B3D">
      <w:pPr>
        <w:spacing w:after="0"/>
        <w:ind w:firstLine="709"/>
        <w:jc w:val="both"/>
        <w:rPr>
          <w:bCs/>
        </w:rPr>
      </w:pPr>
      <w:r w:rsidRPr="00CA6B23">
        <w:t xml:space="preserve">Тази секция представя </w:t>
      </w:r>
      <w:r w:rsidR="003C78E8">
        <w:t>дизайна на решението на проблема за проекта ви, вкл. изпълнението на всички условия на заданието</w:t>
      </w:r>
      <w:r w:rsidR="00911681">
        <w:t xml:space="preserve">. </w:t>
      </w:r>
      <w:r w:rsidR="009500FA">
        <w:t xml:space="preserve">Опишете как вашето решение използва </w:t>
      </w:r>
      <w:r w:rsidR="009500FA" w:rsidRPr="006D546A">
        <w:rPr>
          <w:bCs/>
        </w:rPr>
        <w:t xml:space="preserve">XML </w:t>
      </w:r>
      <w:r w:rsidR="009500FA">
        <w:rPr>
          <w:bCs/>
        </w:rPr>
        <w:t>технологии</w:t>
      </w:r>
      <w:r w:rsidR="003C78E8">
        <w:rPr>
          <w:bCs/>
        </w:rPr>
        <w:t>те</w:t>
      </w:r>
      <w:r w:rsidR="009500FA">
        <w:rPr>
          <w:bCs/>
        </w:rPr>
        <w:t xml:space="preserve"> в конкретното решение. </w:t>
      </w:r>
      <w:r w:rsidR="003C78E8">
        <w:rPr>
          <w:bCs/>
        </w:rPr>
        <w:t>Желателно е да</w:t>
      </w:r>
      <w:r w:rsidR="009500FA">
        <w:rPr>
          <w:bCs/>
        </w:rPr>
        <w:t xml:space="preserve"> представите схема/архитектура на решението. Обяснете използването на </w:t>
      </w:r>
      <w:r w:rsidR="009500FA" w:rsidRPr="006D546A">
        <w:rPr>
          <w:bCs/>
        </w:rPr>
        <w:t xml:space="preserve">XML entities </w:t>
      </w:r>
      <w:r w:rsidR="009500FA">
        <w:rPr>
          <w:bCs/>
        </w:rPr>
        <w:t xml:space="preserve">за </w:t>
      </w:r>
      <w:r w:rsidR="00911681" w:rsidRPr="006D546A">
        <w:rPr>
          <w:bCs/>
        </w:rPr>
        <w:t>представя</w:t>
      </w:r>
      <w:r w:rsidR="009500FA">
        <w:rPr>
          <w:bCs/>
        </w:rPr>
        <w:t>не на</w:t>
      </w:r>
      <w:r w:rsidR="00911681" w:rsidRPr="006D546A">
        <w:rPr>
          <w:bCs/>
        </w:rPr>
        <w:t xml:space="preserve"> съдържание</w:t>
      </w:r>
      <w:r w:rsidR="009500FA">
        <w:rPr>
          <w:bCs/>
        </w:rPr>
        <w:t xml:space="preserve">, както и как се </w:t>
      </w:r>
      <w:r w:rsidR="009500FA" w:rsidRPr="006D546A">
        <w:rPr>
          <w:bCs/>
        </w:rPr>
        <w:t xml:space="preserve">описват </w:t>
      </w:r>
      <w:r w:rsidR="009500FA">
        <w:rPr>
          <w:bCs/>
        </w:rPr>
        <w:t>в</w:t>
      </w:r>
      <w:r w:rsidR="00911681" w:rsidRPr="006D546A">
        <w:rPr>
          <w:bCs/>
        </w:rPr>
        <w:t>ръзките в каталога</w:t>
      </w:r>
      <w:r w:rsidR="009500FA">
        <w:rPr>
          <w:bCs/>
        </w:rPr>
        <w:t>/решението</w:t>
      </w:r>
      <w:r w:rsidR="00911681" w:rsidRPr="006D546A">
        <w:rPr>
          <w:bCs/>
        </w:rPr>
        <w:t xml:space="preserve"> – напр. между региони и хотели, между вериги от хотели и хотел от веригата, и др.</w:t>
      </w:r>
      <w:r w:rsidR="009500FA">
        <w:rPr>
          <w:bCs/>
        </w:rPr>
        <w:t xml:space="preserve"> (напр. </w:t>
      </w:r>
      <w:r w:rsidR="009500FA" w:rsidRPr="006D546A">
        <w:rPr>
          <w:bCs/>
        </w:rPr>
        <w:t>чрез атрибути ID/IDREF</w:t>
      </w:r>
      <w:r w:rsidR="009500FA">
        <w:rPr>
          <w:bCs/>
        </w:rPr>
        <w:t>). Обяснете как се извършва валидацията</w:t>
      </w:r>
      <w:r w:rsidR="00911681" w:rsidRPr="006D546A">
        <w:rPr>
          <w:bCs/>
        </w:rPr>
        <w:t xml:space="preserve"> </w:t>
      </w:r>
      <w:r w:rsidR="009500FA">
        <w:rPr>
          <w:bCs/>
        </w:rPr>
        <w:t xml:space="preserve">(напр. с цитиране на части от </w:t>
      </w:r>
      <w:r w:rsidR="00911681" w:rsidRPr="006D546A">
        <w:rPr>
          <w:bCs/>
        </w:rPr>
        <w:t>изграден</w:t>
      </w:r>
      <w:r w:rsidR="009500FA">
        <w:rPr>
          <w:bCs/>
        </w:rPr>
        <w:t>ия</w:t>
      </w:r>
      <w:r w:rsidR="00911681" w:rsidRPr="006D546A">
        <w:rPr>
          <w:bCs/>
        </w:rPr>
        <w:t xml:space="preserve"> за целта DTD документ</w:t>
      </w:r>
      <w:r w:rsidR="009500FA">
        <w:rPr>
          <w:bCs/>
        </w:rPr>
        <w:t xml:space="preserve">), трансформацията на документите и вида на крайния резултат (напр. </w:t>
      </w:r>
      <w:r w:rsidR="00911681" w:rsidRPr="006D546A">
        <w:rPr>
          <w:bCs/>
        </w:rPr>
        <w:t>PDF документи</w:t>
      </w:r>
      <w:r w:rsidR="009500FA">
        <w:rPr>
          <w:bCs/>
        </w:rPr>
        <w:t xml:space="preserve">, </w:t>
      </w:r>
      <w:r w:rsidR="00911681" w:rsidRPr="006D546A">
        <w:rPr>
          <w:bCs/>
        </w:rPr>
        <w:t>генер</w:t>
      </w:r>
      <w:r w:rsidR="009500FA">
        <w:rPr>
          <w:bCs/>
        </w:rPr>
        <w:t xml:space="preserve">ирани </w:t>
      </w:r>
      <w:r w:rsidR="00911681" w:rsidRPr="006D546A">
        <w:rPr>
          <w:bCs/>
        </w:rPr>
        <w:t>посредством XSLT</w:t>
      </w:r>
      <w:r w:rsidR="009500FA">
        <w:rPr>
          <w:bCs/>
        </w:rPr>
        <w:t>)</w:t>
      </w:r>
      <w:r w:rsidR="00911681" w:rsidRPr="006D546A">
        <w:rPr>
          <w:bCs/>
        </w:rPr>
        <w:t>.</w:t>
      </w:r>
    </w:p>
    <w:p w14:paraId="12F69D6E" w14:textId="228D4641" w:rsidR="00AE2B3D" w:rsidRDefault="00AE2B3D" w:rsidP="00AE2B3D">
      <w:pPr>
        <w:spacing w:after="0"/>
        <w:ind w:firstLine="709"/>
        <w:jc w:val="both"/>
        <w:rPr>
          <w:bCs/>
        </w:rPr>
      </w:pPr>
      <w:r>
        <w:rPr>
          <w:bCs/>
        </w:rPr>
        <w:t>За проекта са използвани:</w:t>
      </w:r>
    </w:p>
    <w:p w14:paraId="61F3CCFE" w14:textId="77777777" w:rsidR="00AE2B3D" w:rsidRPr="00AE2B3D" w:rsidRDefault="00AE2B3D" w:rsidP="00AE2B3D">
      <w:pPr>
        <w:spacing w:after="0"/>
        <w:ind w:firstLine="709"/>
        <w:jc w:val="both"/>
        <w:rPr>
          <w:bCs/>
        </w:rPr>
      </w:pPr>
      <w:r w:rsidRPr="00AE2B3D">
        <w:rPr>
          <w:bCs/>
        </w:rPr>
        <w:t xml:space="preserve">● XML </w:t>
      </w:r>
      <w:proofErr w:type="spellStart"/>
      <w:r w:rsidRPr="00AE2B3D">
        <w:rPr>
          <w:bCs/>
        </w:rPr>
        <w:t>Version</w:t>
      </w:r>
      <w:proofErr w:type="spellEnd"/>
      <w:r w:rsidRPr="00AE2B3D">
        <w:rPr>
          <w:bCs/>
        </w:rPr>
        <w:t xml:space="preserve"> 1.0</w:t>
      </w:r>
    </w:p>
    <w:p w14:paraId="610C1AA4" w14:textId="77777777" w:rsidR="00AE2B3D" w:rsidRPr="00AE2B3D" w:rsidRDefault="00AE2B3D" w:rsidP="00AE2B3D">
      <w:pPr>
        <w:spacing w:after="0"/>
        <w:ind w:firstLine="709"/>
        <w:jc w:val="both"/>
        <w:rPr>
          <w:bCs/>
        </w:rPr>
      </w:pPr>
      <w:r w:rsidRPr="00AE2B3D">
        <w:rPr>
          <w:bCs/>
        </w:rPr>
        <w:t xml:space="preserve">● DTD </w:t>
      </w:r>
      <w:proofErr w:type="spellStart"/>
      <w:r w:rsidRPr="00AE2B3D">
        <w:rPr>
          <w:bCs/>
        </w:rPr>
        <w:t>Version</w:t>
      </w:r>
      <w:proofErr w:type="spellEnd"/>
      <w:r w:rsidRPr="00AE2B3D">
        <w:rPr>
          <w:bCs/>
        </w:rPr>
        <w:t xml:space="preserve"> 1.0</w:t>
      </w:r>
    </w:p>
    <w:p w14:paraId="2866F4C6" w14:textId="77777777" w:rsidR="00AE2B3D" w:rsidRPr="00AE2B3D" w:rsidRDefault="00AE2B3D" w:rsidP="00AE2B3D">
      <w:pPr>
        <w:spacing w:after="0"/>
        <w:ind w:firstLine="709"/>
        <w:jc w:val="both"/>
        <w:rPr>
          <w:bCs/>
        </w:rPr>
      </w:pPr>
      <w:r w:rsidRPr="00AE2B3D">
        <w:rPr>
          <w:bCs/>
        </w:rPr>
        <w:t xml:space="preserve">● XSLT </w:t>
      </w:r>
      <w:proofErr w:type="spellStart"/>
      <w:r w:rsidRPr="00AE2B3D">
        <w:rPr>
          <w:bCs/>
        </w:rPr>
        <w:t>Version</w:t>
      </w:r>
      <w:proofErr w:type="spellEnd"/>
      <w:r w:rsidRPr="00AE2B3D">
        <w:rPr>
          <w:bCs/>
        </w:rPr>
        <w:t xml:space="preserve"> 1.0</w:t>
      </w:r>
    </w:p>
    <w:p w14:paraId="10C918B0" w14:textId="77777777" w:rsidR="00AE2B3D" w:rsidRPr="00AE2B3D" w:rsidRDefault="00AE2B3D" w:rsidP="00AE2B3D">
      <w:pPr>
        <w:spacing w:after="0"/>
        <w:ind w:firstLine="709"/>
        <w:jc w:val="both"/>
        <w:rPr>
          <w:bCs/>
        </w:rPr>
      </w:pPr>
      <w:r w:rsidRPr="00AE2B3D">
        <w:rPr>
          <w:bCs/>
        </w:rPr>
        <w:t>● XSL - FO</w:t>
      </w:r>
    </w:p>
    <w:p w14:paraId="6ED0C470" w14:textId="7BE8BA58" w:rsidR="00AE2B3D" w:rsidRDefault="00AE2B3D" w:rsidP="00AE2B3D">
      <w:pPr>
        <w:spacing w:after="0"/>
        <w:ind w:firstLine="709"/>
        <w:jc w:val="both"/>
        <w:rPr>
          <w:bCs/>
        </w:rPr>
      </w:pPr>
      <w:r w:rsidRPr="00AE2B3D">
        <w:rPr>
          <w:bCs/>
        </w:rPr>
        <w:t xml:space="preserve">● </w:t>
      </w:r>
      <w:proofErr w:type="spellStart"/>
      <w:r w:rsidRPr="00AE2B3D">
        <w:rPr>
          <w:bCs/>
        </w:rPr>
        <w:t>Apache</w:t>
      </w:r>
      <w:proofErr w:type="spellEnd"/>
      <w:r w:rsidRPr="00AE2B3D">
        <w:rPr>
          <w:bCs/>
        </w:rPr>
        <w:t xml:space="preserve"> </w:t>
      </w:r>
      <w:r>
        <w:rPr>
          <w:bCs/>
        </w:rPr>
        <w:t>–</w:t>
      </w:r>
      <w:r w:rsidRPr="00AE2B3D">
        <w:rPr>
          <w:bCs/>
        </w:rPr>
        <w:t xml:space="preserve"> FO</w:t>
      </w:r>
    </w:p>
    <w:p w14:paraId="3DFB5754" w14:textId="77777777" w:rsidR="00AE2B3D" w:rsidRDefault="00AE2B3D" w:rsidP="00AE2B3D">
      <w:pPr>
        <w:spacing w:after="0"/>
        <w:ind w:firstLine="709"/>
        <w:jc w:val="both"/>
        <w:rPr>
          <w:bCs/>
        </w:rPr>
      </w:pPr>
    </w:p>
    <w:p w14:paraId="14399C80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02B651E8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09D055D5" w14:textId="77777777" w:rsidR="00911AA2" w:rsidRDefault="00911AA2" w:rsidP="00AE2B3D">
      <w:pPr>
        <w:spacing w:after="0"/>
        <w:ind w:firstLine="709"/>
        <w:jc w:val="both"/>
        <w:rPr>
          <w:noProof/>
        </w:rPr>
      </w:pPr>
    </w:p>
    <w:p w14:paraId="09F6B18B" w14:textId="77777777" w:rsidR="00911AA2" w:rsidRDefault="00911AA2" w:rsidP="00AE2B3D">
      <w:pPr>
        <w:spacing w:after="0"/>
        <w:ind w:firstLine="709"/>
        <w:jc w:val="both"/>
        <w:rPr>
          <w:noProof/>
        </w:rPr>
      </w:pPr>
    </w:p>
    <w:p w14:paraId="71A2F351" w14:textId="77777777" w:rsidR="00911AA2" w:rsidRDefault="00911AA2" w:rsidP="00AE2B3D">
      <w:pPr>
        <w:spacing w:after="0"/>
        <w:ind w:firstLine="709"/>
        <w:jc w:val="both"/>
        <w:rPr>
          <w:noProof/>
        </w:rPr>
      </w:pPr>
    </w:p>
    <w:p w14:paraId="017FF7DC" w14:textId="77777777" w:rsidR="00911AA2" w:rsidRDefault="00911AA2" w:rsidP="00AE2B3D">
      <w:pPr>
        <w:spacing w:after="0"/>
        <w:ind w:firstLine="709"/>
        <w:jc w:val="both"/>
        <w:rPr>
          <w:noProof/>
        </w:rPr>
      </w:pPr>
    </w:p>
    <w:p w14:paraId="5DA18902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5F366EF8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6BBA57C1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3E5034F0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2A29BF59" w14:textId="77777777" w:rsidR="00911AA2" w:rsidRDefault="00911AA2" w:rsidP="00AE2B3D">
      <w:pPr>
        <w:spacing w:after="0"/>
        <w:ind w:firstLine="709"/>
        <w:jc w:val="both"/>
        <w:rPr>
          <w:bCs/>
        </w:rPr>
      </w:pPr>
    </w:p>
    <w:p w14:paraId="19794D93" w14:textId="260BB4F4" w:rsidR="00AE2B3D" w:rsidRPr="00911AA2" w:rsidRDefault="00911AA2" w:rsidP="00AE2B3D">
      <w:pPr>
        <w:spacing w:after="0"/>
        <w:ind w:firstLine="709"/>
        <w:jc w:val="both"/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806A26" wp14:editId="5CBEAA31">
            <wp:simplePos x="0" y="0"/>
            <wp:positionH relativeFrom="margin">
              <wp:posOffset>78740</wp:posOffset>
            </wp:positionH>
            <wp:positionV relativeFrom="page">
              <wp:posOffset>990600</wp:posOffset>
            </wp:positionV>
            <wp:extent cx="5389880" cy="7713980"/>
            <wp:effectExtent l="76200" t="76200" r="134620" b="134620"/>
            <wp:wrapThrough wrapText="bothSides">
              <wp:wrapPolygon edited="0">
                <wp:start x="-153" y="-213"/>
                <wp:lineTo x="-305" y="-160"/>
                <wp:lineTo x="-305" y="21710"/>
                <wp:lineTo x="-153" y="21924"/>
                <wp:lineTo x="21910" y="21924"/>
                <wp:lineTo x="22063" y="21230"/>
                <wp:lineTo x="22063" y="693"/>
                <wp:lineTo x="21910" y="-107"/>
                <wp:lineTo x="21910" y="-213"/>
                <wp:lineTo x="-153" y="-213"/>
              </wp:wrapPolygon>
            </wp:wrapThrough>
            <wp:docPr id="146284214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42147" name="Picture 1" descr="A white paper with black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7713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4DEC89" w14:textId="77777777" w:rsidR="00911AA2" w:rsidRDefault="00911AA2" w:rsidP="00AE2B3D">
      <w:pPr>
        <w:spacing w:before="57"/>
        <w:ind w:left="812" w:right="808"/>
        <w:jc w:val="center"/>
        <w:rPr>
          <w:b/>
        </w:rPr>
      </w:pPr>
    </w:p>
    <w:p w14:paraId="387F6D94" w14:textId="004301A5" w:rsidR="00911AA2" w:rsidRDefault="00257623" w:rsidP="00AE2B3D">
      <w:pPr>
        <w:spacing w:before="57"/>
        <w:ind w:left="812" w:right="808"/>
        <w:jc w:val="center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A2BAD6" wp14:editId="7D509FC8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5975985" cy="6142990"/>
            <wp:effectExtent l="76200" t="76200" r="139065" b="124460"/>
            <wp:wrapThrough wrapText="bothSides">
              <wp:wrapPolygon edited="0">
                <wp:start x="-138" y="-268"/>
                <wp:lineTo x="-275" y="-201"/>
                <wp:lineTo x="-275" y="21703"/>
                <wp:lineTo x="-138" y="21971"/>
                <wp:lineTo x="21896" y="21971"/>
                <wp:lineTo x="22034" y="21301"/>
                <wp:lineTo x="22034" y="871"/>
                <wp:lineTo x="21896" y="-134"/>
                <wp:lineTo x="21896" y="-268"/>
                <wp:lineTo x="-138" y="-268"/>
              </wp:wrapPolygon>
            </wp:wrapThrough>
            <wp:docPr id="18161619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6194" name="Picture 1" descr="A screenshot of a menu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6142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174EFC" w14:textId="2B78130C" w:rsidR="00AE2B3D" w:rsidRPr="00AE2B3D" w:rsidRDefault="00AE2B3D" w:rsidP="00AE2B3D">
      <w:pPr>
        <w:spacing w:before="57"/>
        <w:ind w:left="812" w:right="808"/>
        <w:jc w:val="center"/>
        <w:rPr>
          <w:b/>
        </w:rPr>
      </w:pPr>
      <w:r>
        <w:rPr>
          <w:b/>
        </w:rPr>
        <w:t>Фиг.</w:t>
      </w:r>
      <w:r>
        <w:rPr>
          <w:b/>
          <w:spacing w:val="-1"/>
        </w:rPr>
        <w:t xml:space="preserve"> </w:t>
      </w:r>
      <w:r>
        <w:rPr>
          <w:b/>
          <w:lang w:val="en-US"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 xml:space="preserve">Резултат след генериране на </w:t>
      </w:r>
      <w:r>
        <w:rPr>
          <w:b/>
          <w:lang w:val="en-US"/>
        </w:rPr>
        <w:t xml:space="preserve">PDF </w:t>
      </w:r>
      <w:r>
        <w:rPr>
          <w:b/>
        </w:rPr>
        <w:t>Файла</w:t>
      </w:r>
    </w:p>
    <w:p w14:paraId="01F8A78B" w14:textId="77777777" w:rsidR="00AE2B3D" w:rsidRDefault="00AE2B3D" w:rsidP="00AE2B3D">
      <w:pPr>
        <w:spacing w:after="0"/>
        <w:ind w:firstLine="709"/>
        <w:jc w:val="both"/>
        <w:rPr>
          <w:bCs/>
        </w:rPr>
      </w:pPr>
    </w:p>
    <w:p w14:paraId="3CCE9CDE" w14:textId="22A9CA25" w:rsidR="009500FA" w:rsidRPr="00CA6B23" w:rsidRDefault="009500FA" w:rsidP="009500FA">
      <w:pPr>
        <w:pStyle w:val="Heading1"/>
        <w:rPr>
          <w:rFonts w:ascii="Calibri" w:hAnsi="Calibri"/>
        </w:rPr>
      </w:pPr>
      <w:bookmarkStart w:id="5" w:name="_Toc499027021"/>
      <w:r>
        <w:rPr>
          <w:rFonts w:ascii="Calibri" w:hAnsi="Calibri"/>
        </w:rPr>
        <w:lastRenderedPageBreak/>
        <w:t>Тестване</w:t>
      </w:r>
      <w:bookmarkEnd w:id="5"/>
    </w:p>
    <w:p w14:paraId="2D062764" w14:textId="7C08DC02" w:rsidR="0085288B" w:rsidRDefault="00C85F0F" w:rsidP="0085288B">
      <w:pPr>
        <w:pStyle w:val="BodyText"/>
        <w:spacing w:before="252" w:line="283" w:lineRule="auto"/>
        <w:ind w:left="121" w:right="113" w:firstLine="719"/>
        <w:jc w:val="both"/>
        <w:rPr>
          <w:rStyle w:val="Hyperlink"/>
        </w:rPr>
      </w:pPr>
      <w:bookmarkStart w:id="6" w:name="_Toc499027022"/>
      <w:r>
        <w:rPr>
          <w:noProof/>
        </w:rPr>
        <w:drawing>
          <wp:anchor distT="0" distB="0" distL="114300" distR="114300" simplePos="0" relativeHeight="251658240" behindDoc="0" locked="0" layoutInCell="1" allowOverlap="1" wp14:anchorId="3A9E0E9D" wp14:editId="084A9C62">
            <wp:simplePos x="0" y="0"/>
            <wp:positionH relativeFrom="page">
              <wp:posOffset>846455</wp:posOffset>
            </wp:positionH>
            <wp:positionV relativeFrom="paragraph">
              <wp:posOffset>435610</wp:posOffset>
            </wp:positionV>
            <wp:extent cx="5972175" cy="5324475"/>
            <wp:effectExtent l="0" t="0" r="9525" b="9525"/>
            <wp:wrapThrough wrapText="bothSides">
              <wp:wrapPolygon edited="0">
                <wp:start x="0" y="0"/>
                <wp:lineTo x="0" y="21561"/>
                <wp:lineTo x="21566" y="21561"/>
                <wp:lineTo x="21566" y="0"/>
                <wp:lineTo x="0" y="0"/>
              </wp:wrapPolygon>
            </wp:wrapThrough>
            <wp:docPr id="191765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288B">
        <w:t>За валидиране на XML документа спрямо DTD схемата първоначално е използван онлайн</w:t>
      </w:r>
      <w:r w:rsidR="0085288B">
        <w:rPr>
          <w:spacing w:val="1"/>
        </w:rPr>
        <w:t xml:space="preserve"> </w:t>
      </w:r>
      <w:proofErr w:type="spellStart"/>
      <w:r w:rsidR="0085288B">
        <w:t>валидатора</w:t>
      </w:r>
      <w:proofErr w:type="spellEnd"/>
      <w:r w:rsidR="0085288B">
        <w:rPr>
          <w:spacing w:val="-1"/>
        </w:rPr>
        <w:t xml:space="preserve"> </w:t>
      </w:r>
      <w:hyperlink r:id="rId17" w:history="1">
        <w:r w:rsidR="0085288B">
          <w:rPr>
            <w:rStyle w:val="Hyperlink"/>
            <w:color w:val="1154CC"/>
          </w:rPr>
          <w:t>http://www.xmlvalidation.com</w:t>
        </w:r>
        <w:r w:rsidR="0085288B">
          <w:rPr>
            <w:rStyle w:val="Hyperlink"/>
          </w:rPr>
          <w:t>.</w:t>
        </w:r>
      </w:hyperlink>
    </w:p>
    <w:p w14:paraId="36EF10CB" w14:textId="395D7D37" w:rsidR="00C85F0F" w:rsidRDefault="00C85F0F" w:rsidP="0085288B">
      <w:pPr>
        <w:pStyle w:val="BodyText"/>
        <w:spacing w:before="252" w:line="283" w:lineRule="auto"/>
        <w:ind w:left="121" w:right="113" w:firstLine="719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343D0A" wp14:editId="4B8AC482">
            <wp:simplePos x="0" y="0"/>
            <wp:positionH relativeFrom="margin">
              <wp:align>left</wp:align>
            </wp:positionH>
            <wp:positionV relativeFrom="paragraph">
              <wp:posOffset>4065905</wp:posOffset>
            </wp:positionV>
            <wp:extent cx="5975985" cy="4612005"/>
            <wp:effectExtent l="0" t="0" r="5715" b="0"/>
            <wp:wrapThrough wrapText="bothSides">
              <wp:wrapPolygon edited="0">
                <wp:start x="0" y="0"/>
                <wp:lineTo x="0" y="21502"/>
                <wp:lineTo x="21552" y="21502"/>
                <wp:lineTo x="21552" y="0"/>
                <wp:lineTo x="0" y="0"/>
              </wp:wrapPolygon>
            </wp:wrapThrough>
            <wp:docPr id="991780218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0218" name="Picture 3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1BC490" wp14:editId="6B572591">
            <wp:simplePos x="0" y="0"/>
            <wp:positionH relativeFrom="column">
              <wp:posOffset>97790</wp:posOffset>
            </wp:positionH>
            <wp:positionV relativeFrom="paragraph">
              <wp:posOffset>0</wp:posOffset>
            </wp:positionV>
            <wp:extent cx="5972175" cy="4524375"/>
            <wp:effectExtent l="0" t="0" r="9525" b="9525"/>
            <wp:wrapThrough wrapText="bothSides">
              <wp:wrapPolygon edited="0">
                <wp:start x="0" y="0"/>
                <wp:lineTo x="0" y="21555"/>
                <wp:lineTo x="21566" y="21555"/>
                <wp:lineTo x="21566" y="0"/>
                <wp:lineTo x="0" y="0"/>
              </wp:wrapPolygon>
            </wp:wrapThrough>
            <wp:docPr id="1126609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21F2A1" w14:textId="5E7B5BDA" w:rsidR="0085288B" w:rsidRDefault="00C85F0F" w:rsidP="0085288B">
      <w:pPr>
        <w:pStyle w:val="BodyText"/>
        <w:spacing w:before="8"/>
        <w:rPr>
          <w:sz w:val="1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7D5A35" wp14:editId="7D2D3E49">
            <wp:simplePos x="0" y="0"/>
            <wp:positionH relativeFrom="page">
              <wp:posOffset>790575</wp:posOffset>
            </wp:positionH>
            <wp:positionV relativeFrom="page">
              <wp:posOffset>914400</wp:posOffset>
            </wp:positionV>
            <wp:extent cx="5975985" cy="3848735"/>
            <wp:effectExtent l="0" t="0" r="5715" b="0"/>
            <wp:wrapThrough wrapText="bothSides">
              <wp:wrapPolygon edited="0">
                <wp:start x="0" y="0"/>
                <wp:lineTo x="0" y="21490"/>
                <wp:lineTo x="21552" y="21490"/>
                <wp:lineTo x="21552" y="0"/>
                <wp:lineTo x="0" y="0"/>
              </wp:wrapPolygon>
            </wp:wrapThrough>
            <wp:docPr id="71308159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59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65F963" w14:textId="44D9346A" w:rsidR="0085288B" w:rsidRPr="006E3B80" w:rsidRDefault="0085288B" w:rsidP="0085288B">
      <w:pPr>
        <w:pStyle w:val="BodyText"/>
        <w:spacing w:before="56" w:line="283" w:lineRule="auto"/>
        <w:ind w:left="121" w:right="109" w:firstLine="719"/>
        <w:jc w:val="both"/>
      </w:pPr>
      <w:r>
        <w:t>След</w:t>
      </w:r>
      <w:ins w:id="7" w:author="Filip" w:date="2024-01-03T21:19:00Z">
        <w:r w:rsidR="005A53FC">
          <w:t xml:space="preserve"> това</w:t>
        </w:r>
      </w:ins>
      <w:del w:id="8" w:author="Filip" w:date="2024-01-03T21:19:00Z">
        <w:r w:rsidR="00C85F0F" w:rsidDel="005A53FC">
          <w:rPr>
            <w:lang w:val="en-US"/>
          </w:rPr>
          <w:delText xml:space="preserve"> </w:delText>
        </w:r>
      </w:del>
      <w:r>
        <w:t xml:space="preserve"> премина</w:t>
      </w:r>
      <w:ins w:id="9" w:author="Filip" w:date="2024-01-03T21:19:00Z">
        <w:r w:rsidR="005A53FC">
          <w:t>хме</w:t>
        </w:r>
      </w:ins>
      <w:del w:id="10" w:author="Filip" w:date="2024-01-03T21:19:00Z">
        <w:r w:rsidDel="005A53FC">
          <w:delText>ване</w:delText>
        </w:r>
      </w:del>
      <w:r>
        <w:t xml:space="preserve"> към създаване на XSL документ за представянето на XML</w:t>
      </w:r>
      <w:r>
        <w:rPr>
          <w:spacing w:val="1"/>
        </w:rPr>
        <w:t xml:space="preserve"> </w:t>
      </w:r>
      <w:r>
        <w:t>документа в PDF формат</w:t>
      </w:r>
      <w:r>
        <w:rPr>
          <w:lang w:val="en-US"/>
        </w:rPr>
        <w:t xml:space="preserve">. </w:t>
      </w:r>
      <w:r>
        <w:t xml:space="preserve">За създаване на </w:t>
      </w:r>
      <w:r>
        <w:rPr>
          <w:lang w:val="en-US"/>
        </w:rPr>
        <w:t xml:space="preserve">PDF </w:t>
      </w:r>
      <w:r>
        <w:t xml:space="preserve">използвахме програмата </w:t>
      </w:r>
      <w:r>
        <w:rPr>
          <w:lang w:val="en-US"/>
        </w:rPr>
        <w:t>Apache FOP</w:t>
      </w:r>
      <w:r>
        <w:t>,</w:t>
      </w:r>
      <w:r>
        <w:rPr>
          <w:spacing w:val="1"/>
        </w:rPr>
        <w:t xml:space="preserve"> </w:t>
      </w:r>
      <w:r>
        <w:t>която</w:t>
      </w:r>
      <w:r>
        <w:rPr>
          <w:spacing w:val="-8"/>
        </w:rPr>
        <w:t xml:space="preserve"> </w:t>
      </w:r>
      <w:r>
        <w:t>получава</w:t>
      </w:r>
      <w:r>
        <w:rPr>
          <w:spacing w:val="-12"/>
        </w:rPr>
        <w:t xml:space="preserve"> </w:t>
      </w:r>
      <w:r>
        <w:t>като</w:t>
      </w:r>
      <w:r>
        <w:rPr>
          <w:spacing w:val="-7"/>
        </w:rPr>
        <w:t xml:space="preserve"> </w:t>
      </w:r>
      <w:r>
        <w:t>входни</w:t>
      </w:r>
      <w:r>
        <w:rPr>
          <w:spacing w:val="-9"/>
        </w:rPr>
        <w:t xml:space="preserve"> </w:t>
      </w:r>
      <w:r>
        <w:t>данни</w:t>
      </w:r>
      <w:r>
        <w:rPr>
          <w:spacing w:val="-9"/>
        </w:rPr>
        <w:t xml:space="preserve"> </w:t>
      </w:r>
      <w:r>
        <w:t>файлове</w:t>
      </w:r>
      <w:r>
        <w:rPr>
          <w:spacing w:val="-8"/>
        </w:rPr>
        <w:t xml:space="preserve"> </w:t>
      </w:r>
      <w:r>
        <w:t>във</w:t>
      </w:r>
      <w:r>
        <w:rPr>
          <w:spacing w:val="-12"/>
        </w:rPr>
        <w:t xml:space="preserve"> </w:t>
      </w:r>
      <w:r>
        <w:t>формат</w:t>
      </w:r>
      <w:r>
        <w:rPr>
          <w:spacing w:val="-9"/>
        </w:rPr>
        <w:t xml:space="preserve"> </w:t>
      </w:r>
      <w:r>
        <w:t>XML</w:t>
      </w:r>
      <w:r w:rsidR="006E3B80">
        <w:rPr>
          <w:lang w:val="en-US"/>
        </w:rPr>
        <w:t xml:space="preserve"> </w:t>
      </w:r>
      <w:r w:rsidR="006E3B80">
        <w:t>и</w:t>
      </w:r>
      <w:r w:rsidR="006E3B80">
        <w:rPr>
          <w:lang w:val="en-US"/>
        </w:rPr>
        <w:t xml:space="preserve"> XSL</w:t>
      </w:r>
      <w:r w:rsidR="006E3B80">
        <w:t xml:space="preserve"> и </w:t>
      </w:r>
      <w:r>
        <w:t>преминава към генерирането на PDF документ, чието съдържание</w:t>
      </w:r>
      <w:r>
        <w:rPr>
          <w:lang w:val="en-US"/>
        </w:rPr>
        <w:t xml:space="preserve"> </w:t>
      </w:r>
      <w:r>
        <w:rPr>
          <w:spacing w:val="-47"/>
        </w:rPr>
        <w:t xml:space="preserve"> </w:t>
      </w:r>
      <w:r>
        <w:t>представя</w:t>
      </w:r>
      <w:r>
        <w:rPr>
          <w:spacing w:val="-1"/>
        </w:rPr>
        <w:t xml:space="preserve"> </w:t>
      </w:r>
      <w:r>
        <w:t>графично</w:t>
      </w:r>
      <w:r>
        <w:rPr>
          <w:spacing w:val="-2"/>
        </w:rPr>
        <w:t xml:space="preserve"> </w:t>
      </w:r>
      <w:r>
        <w:t>съдържанието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XML документа.</w:t>
      </w:r>
      <w:r w:rsidR="006E3B80">
        <w:rPr>
          <w:lang w:val="en-US"/>
        </w:rPr>
        <w:t xml:space="preserve"> </w:t>
      </w:r>
    </w:p>
    <w:p w14:paraId="572D842F" w14:textId="7C6105FE" w:rsidR="00A20718" w:rsidRPr="00CA6B23" w:rsidRDefault="00A20718" w:rsidP="00A20718">
      <w:pPr>
        <w:pStyle w:val="Heading1"/>
        <w:rPr>
          <w:rFonts w:ascii="Calibri" w:hAnsi="Calibri"/>
        </w:rPr>
      </w:pPr>
      <w:r w:rsidRPr="00CA6B23">
        <w:rPr>
          <w:rFonts w:ascii="Calibri" w:hAnsi="Calibri"/>
        </w:rPr>
        <w:t xml:space="preserve">Заключение и </w:t>
      </w:r>
      <w:r w:rsidR="00DF38A5">
        <w:rPr>
          <w:rFonts w:ascii="Calibri" w:hAnsi="Calibri"/>
        </w:rPr>
        <w:t>възможно</w:t>
      </w:r>
      <w:r w:rsidRPr="00CA6B23">
        <w:rPr>
          <w:rFonts w:ascii="Calibri" w:hAnsi="Calibri"/>
        </w:rPr>
        <w:t xml:space="preserve"> бъдещо развитие</w:t>
      </w:r>
      <w:bookmarkEnd w:id="6"/>
    </w:p>
    <w:p w14:paraId="6D3BE8A5" w14:textId="5C551CBB" w:rsidR="00454872" w:rsidRPr="00CA6B23" w:rsidRDefault="003B7EE2" w:rsidP="003B7EE2">
      <w:pPr>
        <w:spacing w:after="0"/>
        <w:ind w:firstLine="709"/>
        <w:jc w:val="both"/>
      </w:pPr>
      <w:r>
        <w:t>Каталогът, който е PDF документ, генериран посредством XSL, представлява универсален</w:t>
      </w:r>
      <w:r>
        <w:rPr>
          <w:lang w:val="en-US"/>
        </w:rPr>
        <w:t xml:space="preserve"> </w:t>
      </w:r>
      <w:r>
        <w:t>шаблон</w:t>
      </w:r>
      <w:r>
        <w:rPr>
          <w:lang w:val="en-US"/>
        </w:rPr>
        <w:t xml:space="preserve"> </w:t>
      </w:r>
      <w:r>
        <w:t xml:space="preserve">и предоставя най-важната информация, </w:t>
      </w:r>
      <w:r w:rsidRPr="003B7EE2">
        <w:t>от</w:t>
      </w:r>
      <w:r>
        <w:t xml:space="preserve"> която биха се интересували туристите, за всеки ресторант. Каталогът има опростен и семпъл дизайн.</w:t>
      </w:r>
      <w:r>
        <w:rPr>
          <w:lang w:val="en-US"/>
        </w:rPr>
        <w:t xml:space="preserve"> </w:t>
      </w:r>
      <w:r>
        <w:t>Всеки регион и всеки ресторант е представен на отделна страница с цел по-лесно допълване на всякаква информация, използвайки структурата на XSL документа.</w:t>
      </w:r>
    </w:p>
    <w:p w14:paraId="2E58F269" w14:textId="77777777" w:rsidR="004E3E29" w:rsidRPr="00CA6B23" w:rsidRDefault="004E3E29" w:rsidP="004E3E29">
      <w:pPr>
        <w:pStyle w:val="Heading1"/>
        <w:rPr>
          <w:rFonts w:ascii="Calibri" w:hAnsi="Calibri"/>
        </w:rPr>
      </w:pPr>
      <w:bookmarkStart w:id="11" w:name="_Toc499027023"/>
      <w:r>
        <w:rPr>
          <w:rFonts w:ascii="Calibri" w:hAnsi="Calibri"/>
        </w:rPr>
        <w:t>Разпределение на работата</w:t>
      </w:r>
      <w:bookmarkEnd w:id="11"/>
    </w:p>
    <w:p w14:paraId="68F1F169" w14:textId="50D87453" w:rsidR="003B7EE2" w:rsidRDefault="003B7EE2" w:rsidP="003B7EE2">
      <w:pPr>
        <w:ind w:firstLine="709"/>
        <w:jc w:val="both"/>
      </w:pPr>
      <w:r>
        <w:t>Съвместно обсъдихме кои региони да включим, както и каква информация за всеки един от ресторантите да включим</w:t>
      </w:r>
      <w:r w:rsidR="00FC2C34">
        <w:t xml:space="preserve">, както и съдържанието на </w:t>
      </w:r>
      <w:r w:rsidR="00FC2C34">
        <w:rPr>
          <w:lang w:val="en-US"/>
        </w:rPr>
        <w:t xml:space="preserve">DTD </w:t>
      </w:r>
      <w:r w:rsidR="00FC2C34">
        <w:t>документа</w:t>
      </w:r>
      <w:r>
        <w:t>. Разделихме си регионите и работата по дизайна по следния начин:</w:t>
      </w:r>
    </w:p>
    <w:p w14:paraId="0D25A0F0" w14:textId="7F3222BA" w:rsidR="003B7EE2" w:rsidRDefault="003B7EE2" w:rsidP="003B7EE2">
      <w:pPr>
        <w:numPr>
          <w:ilvl w:val="0"/>
          <w:numId w:val="12"/>
        </w:numPr>
        <w:jc w:val="both"/>
      </w:pPr>
      <w:r>
        <w:t xml:space="preserve">Филип намери информация за ресторанти в София и Пловдив и отговаряше за вкарването на информацията в </w:t>
      </w:r>
      <w:r>
        <w:rPr>
          <w:lang w:val="en-US"/>
        </w:rPr>
        <w:t>XML</w:t>
      </w:r>
      <w:r>
        <w:t xml:space="preserve">- документа и изграждането на </w:t>
      </w:r>
      <w:r>
        <w:rPr>
          <w:lang w:val="en-US"/>
        </w:rPr>
        <w:t xml:space="preserve">XSL </w:t>
      </w:r>
      <w:r>
        <w:t xml:space="preserve">файла и дизайна на </w:t>
      </w:r>
      <w:r>
        <w:rPr>
          <w:lang w:val="en-US"/>
        </w:rPr>
        <w:t>pdf-</w:t>
      </w:r>
      <w:r>
        <w:t>а.</w:t>
      </w:r>
    </w:p>
    <w:p w14:paraId="47E22621" w14:textId="164271F4" w:rsidR="003B7EE2" w:rsidRDefault="003B7EE2" w:rsidP="003B7EE2">
      <w:pPr>
        <w:numPr>
          <w:ilvl w:val="0"/>
          <w:numId w:val="12"/>
        </w:numPr>
        <w:jc w:val="both"/>
      </w:pPr>
      <w:r>
        <w:lastRenderedPageBreak/>
        <w:t xml:space="preserve">Александър намери информация за ресторанти във Варна и Бургас </w:t>
      </w:r>
      <w:r w:rsidR="00FC2C34">
        <w:t xml:space="preserve">и отговаряше за вкарването на информацията в </w:t>
      </w:r>
      <w:r w:rsidR="00FC2C34">
        <w:rPr>
          <w:lang w:val="en-US"/>
        </w:rPr>
        <w:t>XML</w:t>
      </w:r>
      <w:r w:rsidR="00FC2C34">
        <w:t xml:space="preserve">- документа и изграждането на </w:t>
      </w:r>
      <w:r w:rsidR="00FC2C34">
        <w:rPr>
          <w:lang w:val="en-US"/>
        </w:rPr>
        <w:t>DTD</w:t>
      </w:r>
      <w:r w:rsidR="00FC2C34">
        <w:t>.</w:t>
      </w:r>
    </w:p>
    <w:p w14:paraId="07A73CC2" w14:textId="6C806E66" w:rsidR="00FC2C34" w:rsidRPr="004E3E29" w:rsidRDefault="00FC2C34" w:rsidP="00FC2C34">
      <w:pPr>
        <w:ind w:left="431"/>
        <w:jc w:val="both"/>
      </w:pPr>
      <w:r>
        <w:t>Документацията е изградена по отделно като Филип описа „Въведение“, „Дизайн“ и „Разпределение на работата“, а Александър „Анализ на решението“ и „Тестване“.</w:t>
      </w:r>
    </w:p>
    <w:p w14:paraId="4D278FC1" w14:textId="77777777" w:rsidR="004E3E29" w:rsidRDefault="004E3E29" w:rsidP="00A20718">
      <w:pPr>
        <w:ind w:firstLine="709"/>
        <w:jc w:val="both"/>
      </w:pPr>
    </w:p>
    <w:p w14:paraId="24674050" w14:textId="7AF5E1CC" w:rsidR="00424CF7" w:rsidRPr="00424CF7" w:rsidRDefault="00424CF7" w:rsidP="00424CF7">
      <w:pPr>
        <w:spacing w:after="0"/>
        <w:ind w:firstLine="709"/>
        <w:jc w:val="center"/>
        <w:rPr>
          <w:b/>
          <w:bCs/>
          <w:i/>
          <w:iCs/>
          <w:sz w:val="36"/>
          <w:szCs w:val="36"/>
        </w:rPr>
      </w:pPr>
      <w:r w:rsidRPr="00424CF7">
        <w:rPr>
          <w:b/>
          <w:bCs/>
          <w:i/>
          <w:iCs/>
          <w:sz w:val="36"/>
          <w:szCs w:val="36"/>
          <w:lang w:val="en-US"/>
        </w:rPr>
        <w:t xml:space="preserve">XSL </w:t>
      </w:r>
      <w:r w:rsidRPr="00424CF7">
        <w:rPr>
          <w:b/>
          <w:bCs/>
          <w:i/>
          <w:iCs/>
          <w:sz w:val="36"/>
          <w:szCs w:val="36"/>
        </w:rPr>
        <w:t>Файл:</w:t>
      </w:r>
    </w:p>
    <w:p w14:paraId="3AFB99D6" w14:textId="5482179B" w:rsidR="00257623" w:rsidRDefault="00257623" w:rsidP="00766531">
      <w:pPr>
        <w:shd w:val="clear" w:color="auto" w:fill="F0F0F0"/>
      </w:pPr>
      <w:r>
        <w:rPr>
          <w:rFonts w:ascii="Courier New" w:hAnsi="Courier New" w:cs="Courier New"/>
          <w:color w:val="1F7199"/>
        </w:rPr>
        <w:t>&lt;?</w:t>
      </w:r>
      <w:proofErr w:type="spellStart"/>
      <w:r>
        <w:rPr>
          <w:rFonts w:ascii="Courier New" w:hAnsi="Courier New" w:cs="Courier New"/>
          <w:color w:val="1F7199"/>
        </w:rPr>
        <w:t>xml</w:t>
      </w:r>
      <w:proofErr w:type="spellEnd"/>
      <w:r>
        <w:rPr>
          <w:rFonts w:ascii="Courier New" w:hAnsi="Courier New" w:cs="Courier New"/>
          <w:color w:val="1F7199"/>
        </w:rPr>
        <w:t xml:space="preserve"> </w:t>
      </w:r>
      <w:proofErr w:type="spellStart"/>
      <w:r>
        <w:rPr>
          <w:rFonts w:ascii="Courier New" w:hAnsi="Courier New" w:cs="Courier New"/>
          <w:color w:val="1F7199"/>
        </w:rPr>
        <w:t>version</w:t>
      </w:r>
      <w:proofErr w:type="spellEnd"/>
      <w:r>
        <w:rPr>
          <w:rFonts w:ascii="Courier New" w:hAnsi="Courier New" w:cs="Courier New"/>
          <w:color w:val="1F7199"/>
        </w:rPr>
        <w:t xml:space="preserve">="1.0" </w:t>
      </w:r>
      <w:proofErr w:type="spellStart"/>
      <w:r>
        <w:rPr>
          <w:rFonts w:ascii="Courier New" w:hAnsi="Courier New" w:cs="Courier New"/>
          <w:color w:val="1F7199"/>
        </w:rPr>
        <w:t>encoding</w:t>
      </w:r>
      <w:proofErr w:type="spellEnd"/>
      <w:r>
        <w:rPr>
          <w:rFonts w:ascii="Courier New" w:hAnsi="Courier New" w:cs="Courier New"/>
          <w:color w:val="1F7199"/>
        </w:rPr>
        <w:t>="UTF-8"?&gt;</w:t>
      </w:r>
      <w:r>
        <w:rPr>
          <w:rFonts w:ascii="Courier New" w:hAnsi="Courier New" w:cs="Courier New"/>
          <w:color w:val="444444"/>
        </w:rPr>
        <w:br/>
        <w:t>&lt;</w:t>
      </w:r>
      <w:proofErr w:type="spellStart"/>
      <w:r>
        <w:rPr>
          <w:rFonts w:ascii="Courier New" w:hAnsi="Courier New" w:cs="Courier New"/>
          <w:b/>
          <w:color w:val="444444"/>
        </w:rPr>
        <w:t>xsl:stylesheet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version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"1.0"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xmlns:xsl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"http://www.w3.org/1999/XSL/Transform"</w:t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color w:val="444444"/>
        </w:rPr>
        <w:t>xmlns:fo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"http://www.w3.org/1999/XSL/Format"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xsl:output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method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xml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indent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yes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xsl:template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match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"/"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fo:root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xmlns:fo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"http://www.w3.org/1999/XSL/Format"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fo:layout-master-set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fo:simple-page-master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master-name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page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page-width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"21cm"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page-height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"29.7cm"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"2cm"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fo:region-body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"2cm"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fo:simple-page-master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fo:layout-master-set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888888"/>
        </w:rPr>
        <w:t xml:space="preserve">&lt;!-- Project </w:t>
      </w:r>
      <w:proofErr w:type="spellStart"/>
      <w:r>
        <w:rPr>
          <w:rFonts w:ascii="Courier New" w:hAnsi="Courier New" w:cs="Courier New"/>
          <w:color w:val="888888"/>
        </w:rPr>
        <w:t>title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page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master-reference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page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font-family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DejaVuSans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flow-name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xsl-region-body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position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absolute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right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"40pt"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margin-bottom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"30mm"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padding-before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"15mm"</w:t>
      </w:r>
      <w:r>
        <w:rPr>
          <w:rFonts w:ascii="Courier New" w:hAnsi="Courier New" w:cs="Courier New"/>
          <w:color w:val="444444"/>
        </w:rPr>
        <w:t>&gt; Тема №26: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/&gt; </w:t>
      </w:r>
      <w:r>
        <w:rPr>
          <w:rFonts w:ascii="Courier New" w:hAnsi="Courier New" w:cs="Courier New"/>
          <w:color w:val="444444"/>
        </w:rPr>
        <w:br/>
        <w:t>                        КАТАЛОГ НА Ресторанти - 1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position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absolute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margin-bottom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"5mm"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"24pt"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font-style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italic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&gt;Курсов проект&lt;/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"16pt"</w:t>
      </w:r>
      <w:r>
        <w:rPr>
          <w:rFonts w:ascii="Courier New" w:hAnsi="Courier New" w:cs="Courier New"/>
          <w:color w:val="444444"/>
        </w:rPr>
        <w:t>&gt;XML технологии за семантичен уеб, зимен семестър 2022/2023 г.&lt;/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justify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padding-before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"15mm"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"14pt"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fo:table-column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column-width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"35mm"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fo:table-column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column-width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"150mm"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</w:t>
      </w:r>
      <w:r>
        <w:rPr>
          <w:rFonts w:ascii="Courier New" w:hAnsi="Courier New" w:cs="Courier New"/>
          <w:color w:val="444444"/>
        </w:rPr>
        <w:lastRenderedPageBreak/>
        <w:t>style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italic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&gt;Изготвен от:&lt;/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&gt;Филип Красимиров Филчев, ФН: 0MI0600041&lt;/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margin-bottom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"10mm"</w:t>
      </w:r>
      <w:r>
        <w:rPr>
          <w:rFonts w:ascii="Courier New" w:hAnsi="Courier New" w:cs="Courier New"/>
          <w:color w:val="444444"/>
        </w:rPr>
        <w:t xml:space="preserve">&gt;Александър Стоянов </w:t>
      </w:r>
      <w:proofErr w:type="spellStart"/>
      <w:r>
        <w:rPr>
          <w:rFonts w:ascii="Courier New" w:hAnsi="Courier New" w:cs="Courier New"/>
          <w:color w:val="444444"/>
        </w:rPr>
        <w:t>Стоянов</w:t>
      </w:r>
      <w:proofErr w:type="spellEnd"/>
      <w:r>
        <w:rPr>
          <w:rFonts w:ascii="Courier New" w:hAnsi="Courier New" w:cs="Courier New"/>
          <w:color w:val="444444"/>
        </w:rPr>
        <w:t>, ФН: 3MI0600088&lt;/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font-style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italic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&gt;Проверен от:&lt;/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margin-bottom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"30mm"</w:t>
      </w:r>
      <w:r>
        <w:rPr>
          <w:rFonts w:ascii="Courier New" w:hAnsi="Courier New" w:cs="Courier New"/>
          <w:color w:val="444444"/>
        </w:rPr>
        <w:t>&gt;гл. ас. д-р Явор Данков&lt;/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 януари 2023 г.</w:t>
      </w:r>
      <w:r>
        <w:rPr>
          <w:rFonts w:ascii="Courier New" w:hAnsi="Courier New" w:cs="Courier New"/>
          <w:color w:val="444444"/>
        </w:rPr>
        <w:br/>
        <w:t>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/&gt; гр. София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master-reference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page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font-family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DejaVuSans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flow-name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xsl-region-body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position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absolute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"34pt"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padding-before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"30mm"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"#333333"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Каталог на ресторанти в България</w:t>
      </w:r>
      <w:r>
        <w:rPr>
          <w:rFonts w:ascii="Courier New" w:hAnsi="Courier New" w:cs="Courier New"/>
          <w:color w:val="444444"/>
        </w:rPr>
        <w:br/>
        <w:t>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Each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Region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on</w:t>
      </w:r>
      <w:proofErr w:type="spellEnd"/>
      <w:r>
        <w:rPr>
          <w:rFonts w:ascii="Courier New" w:hAnsi="Courier New" w:cs="Courier New"/>
          <w:color w:val="888888"/>
        </w:rPr>
        <w:t xml:space="preserve"> a </w:t>
      </w:r>
      <w:proofErr w:type="spellStart"/>
      <w:r>
        <w:rPr>
          <w:rFonts w:ascii="Courier New" w:hAnsi="Courier New" w:cs="Courier New"/>
          <w:color w:val="888888"/>
        </w:rPr>
        <w:t>new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Page</w:t>
      </w:r>
      <w:proofErr w:type="spellEnd"/>
      <w:r>
        <w:rPr>
          <w:rFonts w:ascii="Courier New" w:hAnsi="Courier New" w:cs="Courier New"/>
          <w:color w:val="888888"/>
        </w:rPr>
        <w:t>--&gt;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xsl:for-each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"//</w:t>
      </w:r>
      <w:proofErr w:type="spellStart"/>
      <w:r>
        <w:rPr>
          <w:rFonts w:ascii="Courier New" w:hAnsi="Courier New" w:cs="Courier New"/>
          <w:color w:val="880000"/>
        </w:rPr>
        <w:t>region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master-reference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page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font-family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DejaVuSans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flow-name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xsl-region-body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"24pt"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font-weight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bold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"12pt"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"#000000"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Регион -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name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"18pt"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 xml:space="preserve">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Each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in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the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current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Region</w:t>
      </w:r>
      <w:proofErr w:type="spellEnd"/>
      <w:r>
        <w:rPr>
          <w:rFonts w:ascii="Courier New" w:hAnsi="Courier New" w:cs="Courier New"/>
          <w:color w:val="888888"/>
        </w:rPr>
        <w:t>--&gt;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xsl:for-each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"/</w:t>
      </w:r>
      <w:proofErr w:type="spellStart"/>
      <w:r>
        <w:rPr>
          <w:rFonts w:ascii="Courier New" w:hAnsi="Courier New" w:cs="Courier New"/>
          <w:color w:val="880000"/>
        </w:rPr>
        <w:t>catalogue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restaurants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restaurant</w:t>
      </w:r>
      <w:proofErr w:type="spellEnd"/>
      <w:r>
        <w:rPr>
          <w:rFonts w:ascii="Courier New" w:hAnsi="Courier New" w:cs="Courier New"/>
          <w:color w:val="880000"/>
        </w:rPr>
        <w:t xml:space="preserve">[@regionRef = </w:t>
      </w:r>
      <w:proofErr w:type="spellStart"/>
      <w:r>
        <w:rPr>
          <w:rFonts w:ascii="Courier New" w:hAnsi="Courier New" w:cs="Courier New"/>
          <w:color w:val="880000"/>
        </w:rPr>
        <w:t>current</w:t>
      </w:r>
      <w:proofErr w:type="spellEnd"/>
      <w:r>
        <w:rPr>
          <w:rFonts w:ascii="Courier New" w:hAnsi="Courier New" w:cs="Courier New"/>
          <w:color w:val="880000"/>
        </w:rPr>
        <w:t>()/@regionId]"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xsl:variable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position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position</w:t>
      </w:r>
      <w:proofErr w:type="spellEnd"/>
      <w:r>
        <w:rPr>
          <w:rFonts w:ascii="Courier New" w:hAnsi="Courier New" w:cs="Courier New"/>
          <w:color w:val="880000"/>
        </w:rPr>
        <w:t>()"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"18pt"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border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 xml:space="preserve">"2pt </w:t>
      </w:r>
      <w:proofErr w:type="spellStart"/>
      <w:r>
        <w:rPr>
          <w:rFonts w:ascii="Courier New" w:hAnsi="Courier New" w:cs="Courier New"/>
          <w:color w:val="880000"/>
        </w:rPr>
        <w:t>solid</w:t>
      </w:r>
      <w:proofErr w:type="spellEnd"/>
      <w:r>
        <w:rPr>
          <w:rFonts w:ascii="Courier New" w:hAnsi="Courier New" w:cs="Courier New"/>
          <w:color w:val="880000"/>
        </w:rPr>
        <w:t xml:space="preserve"> #336699"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padding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background-color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"#F0F0F0"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xsl:if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test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"$</w:t>
      </w:r>
      <w:proofErr w:type="spellStart"/>
      <w:r>
        <w:rPr>
          <w:rFonts w:ascii="Courier New" w:hAnsi="Courier New" w:cs="Courier New"/>
          <w:color w:val="880000"/>
        </w:rPr>
        <w:t>position</w:t>
      </w:r>
      <w:proofErr w:type="spellEnd"/>
      <w:r>
        <w:rPr>
          <w:rFonts w:ascii="Courier New" w:hAnsi="Courier New" w:cs="Courier New"/>
          <w:color w:val="880000"/>
        </w:rPr>
        <w:t xml:space="preserve"> &gt; 1"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page-break-before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proofErr w:type="spellStart"/>
      <w:r>
        <w:rPr>
          <w:rFonts w:ascii="Courier New" w:hAnsi="Courier New" w:cs="Courier New"/>
          <w:color w:val="444444"/>
        </w:rPr>
        <w:t>always</w:t>
      </w:r>
      <w:proofErr w:type="spellEnd"/>
      <w:r>
        <w:rPr>
          <w:rFonts w:ascii="Courier New" w:hAnsi="Courier New" w:cs="Courier New"/>
          <w:color w:val="444444"/>
        </w:rPr>
        <w:t>&lt;/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xsl:if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"100%"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Name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"18pt"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font-weight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bold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"8pt"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"#333333"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name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Info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padding-before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"8pt"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Chain</w:t>
      </w:r>
      <w:proofErr w:type="spellEnd"/>
      <w:r>
        <w:rPr>
          <w:rFonts w:ascii="Courier New" w:hAnsi="Courier New" w:cs="Courier New"/>
          <w:color w:val="888888"/>
        </w:rPr>
        <w:t xml:space="preserve">, </w:t>
      </w:r>
      <w:proofErr w:type="spellStart"/>
      <w:r>
        <w:rPr>
          <w:rFonts w:ascii="Courier New" w:hAnsi="Courier New" w:cs="Courier New"/>
          <w:color w:val="888888"/>
        </w:rPr>
        <w:t>if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present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"#666666"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xsl:choose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xsl:when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test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"@</w:t>
      </w:r>
      <w:proofErr w:type="spellStart"/>
      <w:r>
        <w:rPr>
          <w:rFonts w:ascii="Courier New" w:hAnsi="Courier New" w:cs="Courier New"/>
          <w:color w:val="880000"/>
        </w:rPr>
        <w:t>chainRef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&gt;Верига Ресторанти: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"/</w:t>
      </w:r>
      <w:proofErr w:type="spellStart"/>
      <w:r>
        <w:rPr>
          <w:rFonts w:ascii="Courier New" w:hAnsi="Courier New" w:cs="Courier New"/>
          <w:color w:val="880000"/>
        </w:rPr>
        <w:t>catalogue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restaurant-chains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chain</w:t>
      </w:r>
      <w:proofErr w:type="spellEnd"/>
      <w:r>
        <w:rPr>
          <w:rFonts w:ascii="Courier New" w:hAnsi="Courier New" w:cs="Courier New"/>
          <w:color w:val="880000"/>
        </w:rPr>
        <w:t xml:space="preserve">[@chainId = </w:t>
      </w:r>
      <w:proofErr w:type="spellStart"/>
      <w:r>
        <w:rPr>
          <w:rFonts w:ascii="Courier New" w:hAnsi="Courier New" w:cs="Courier New"/>
          <w:color w:val="880000"/>
        </w:rPr>
        <w:t>current</w:t>
      </w:r>
      <w:proofErr w:type="spellEnd"/>
      <w:r>
        <w:rPr>
          <w:rFonts w:ascii="Courier New" w:hAnsi="Courier New" w:cs="Courier New"/>
          <w:color w:val="880000"/>
        </w:rPr>
        <w:t>()/@chainRef]/name"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xsl:when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xsl:otherwise</w:t>
      </w:r>
      <w:proofErr w:type="spellEnd"/>
      <w:r>
        <w:rPr>
          <w:rFonts w:ascii="Courier New" w:hAnsi="Courier New" w:cs="Courier New"/>
          <w:color w:val="444444"/>
        </w:rPr>
        <w:t>&gt;Верига Ресторанти: UNKNOWN &lt;/</w:t>
      </w:r>
      <w:proofErr w:type="spellStart"/>
      <w:r>
        <w:rPr>
          <w:rFonts w:ascii="Courier New" w:hAnsi="Courier New" w:cs="Courier New"/>
          <w:b/>
          <w:color w:val="444444"/>
        </w:rPr>
        <w:t>xsl:otherwise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xsl:choose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lastRenderedPageBreak/>
        <w:t>Type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"#666666"</w:t>
      </w:r>
      <w:r>
        <w:rPr>
          <w:rFonts w:ascii="Courier New" w:hAnsi="Courier New" w:cs="Courier New"/>
          <w:color w:val="444444"/>
        </w:rPr>
        <w:t>&gt; Тип: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type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Rating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"#666666"</w:t>
      </w:r>
      <w:r>
        <w:rPr>
          <w:rFonts w:ascii="Courier New" w:hAnsi="Courier New" w:cs="Courier New"/>
          <w:color w:val="444444"/>
        </w:rPr>
        <w:t>&gt; Рейтинг: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rating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Description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"#666666"</w:t>
      </w:r>
      <w:r>
        <w:rPr>
          <w:rFonts w:ascii="Courier New" w:hAnsi="Courier New" w:cs="Courier New"/>
          <w:color w:val="444444"/>
        </w:rPr>
        <w:t>&gt; Описание: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description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Restaurant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Additional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Info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"#666666"</w:t>
      </w:r>
      <w:r>
        <w:rPr>
          <w:rFonts w:ascii="Courier New" w:hAnsi="Courier New" w:cs="Courier New"/>
          <w:color w:val="444444"/>
        </w:rPr>
        <w:t>&gt; Работно време: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additionalInfo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workingHours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"6pt"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"#666666"</w:t>
      </w:r>
      <w:r>
        <w:rPr>
          <w:rFonts w:ascii="Courier New" w:hAnsi="Courier New" w:cs="Courier New"/>
          <w:color w:val="444444"/>
        </w:rPr>
        <w:t>&gt; Телефон: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additionalInfo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phone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"100%"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xsl:for-each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current</w:t>
      </w:r>
      <w:proofErr w:type="spellEnd"/>
      <w:r>
        <w:rPr>
          <w:rFonts w:ascii="Courier New" w:hAnsi="Courier New" w:cs="Courier New"/>
          <w:color w:val="880000"/>
        </w:rPr>
        <w:t>()/</w:t>
      </w:r>
      <w:proofErr w:type="spellStart"/>
      <w:r>
        <w:rPr>
          <w:rFonts w:ascii="Courier New" w:hAnsi="Courier New" w:cs="Courier New"/>
          <w:color w:val="880000"/>
        </w:rPr>
        <w:t>images</w:t>
      </w:r>
      <w:proofErr w:type="spellEnd"/>
      <w:r>
        <w:rPr>
          <w:rFonts w:ascii="Courier New" w:hAnsi="Courier New" w:cs="Courier New"/>
          <w:color w:val="880000"/>
        </w:rPr>
        <w:t>/</w:t>
      </w:r>
      <w:proofErr w:type="spellStart"/>
      <w:r>
        <w:rPr>
          <w:rFonts w:ascii="Courier New" w:hAnsi="Courier New" w:cs="Courier New"/>
          <w:color w:val="880000"/>
        </w:rPr>
        <w:t>image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padding-before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"8pt"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                                        </w:t>
      </w:r>
      <w:r>
        <w:rPr>
          <w:rFonts w:ascii="Courier New" w:hAnsi="Courier New" w:cs="Courier New"/>
          <w:color w:val="888888"/>
        </w:rPr>
        <w:t xml:space="preserve">&lt;!-- </w:t>
      </w:r>
      <w:proofErr w:type="spellStart"/>
      <w:r>
        <w:rPr>
          <w:rFonts w:ascii="Courier New" w:hAnsi="Courier New" w:cs="Courier New"/>
          <w:color w:val="888888"/>
        </w:rPr>
        <w:t>Image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Block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with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space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between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each</w:t>
      </w:r>
      <w:proofErr w:type="spellEnd"/>
      <w:r>
        <w:rPr>
          <w:rFonts w:ascii="Courier New" w:hAnsi="Courier New" w:cs="Courier New"/>
          <w:color w:val="888888"/>
        </w:rPr>
        <w:t xml:space="preserve"> </w:t>
      </w:r>
      <w:proofErr w:type="spellStart"/>
      <w:r>
        <w:rPr>
          <w:rFonts w:ascii="Courier New" w:hAnsi="Courier New" w:cs="Courier New"/>
          <w:color w:val="888888"/>
        </w:rPr>
        <w:t>image</w:t>
      </w:r>
      <w:proofErr w:type="spellEnd"/>
      <w:r>
        <w:rPr>
          <w:rFonts w:ascii="Courier New" w:hAnsi="Courier New" w:cs="Courier New"/>
          <w:color w:val="888888"/>
        </w:rPr>
        <w:t xml:space="preserve"> --&gt;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</w:t>
      </w:r>
      <w:r>
        <w:rPr>
          <w:rFonts w:ascii="Courier New" w:hAnsi="Courier New" w:cs="Courier New"/>
          <w:color w:val="444444"/>
        </w:rPr>
        <w:lastRenderedPageBreak/>
        <w:t>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center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"5mm"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fo:external-graphic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src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xsl:value-of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select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concat</w:t>
      </w:r>
      <w:proofErr w:type="spellEnd"/>
      <w:r>
        <w:rPr>
          <w:rFonts w:ascii="Courier New" w:hAnsi="Courier New" w:cs="Courier New"/>
          <w:color w:val="880000"/>
        </w:rPr>
        <w:t>('</w:t>
      </w:r>
      <w:proofErr w:type="spellStart"/>
      <w:r>
        <w:rPr>
          <w:rFonts w:ascii="Courier New" w:hAnsi="Courier New" w:cs="Courier New"/>
          <w:color w:val="880000"/>
        </w:rPr>
        <w:t>url</w:t>
      </w:r>
      <w:proofErr w:type="spellEnd"/>
      <w:r>
        <w:rPr>
          <w:rFonts w:ascii="Courier New" w:hAnsi="Courier New" w:cs="Courier New"/>
          <w:color w:val="880000"/>
        </w:rPr>
        <w:t>(</w:t>
      </w:r>
      <w:proofErr w:type="spellStart"/>
      <w:r>
        <w:rPr>
          <w:rFonts w:ascii="Courier New" w:hAnsi="Courier New" w:cs="Courier New"/>
          <w:color w:val="880000"/>
        </w:rPr>
        <w:t>images</w:t>
      </w:r>
      <w:proofErr w:type="spellEnd"/>
      <w:r>
        <w:rPr>
          <w:rFonts w:ascii="Courier New" w:hAnsi="Courier New" w:cs="Courier New"/>
          <w:color w:val="880000"/>
        </w:rPr>
        <w:t>/', ., ')')"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content-width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&gt;70mm&lt;/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content-height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&gt;50mm&lt;/</w:t>
      </w:r>
      <w:proofErr w:type="spellStart"/>
      <w:r>
        <w:rPr>
          <w:rFonts w:ascii="Courier New" w:hAnsi="Courier New" w:cs="Courier New"/>
          <w:b/>
          <w:color w:val="444444"/>
        </w:rPr>
        <w:t>xsl:attribute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fo:external-graphic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xsl:for-each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xsl:for-each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xsl:for-each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master-reference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page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font-family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DejaVuSans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flow-name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xsl-region-body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"24pt"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font-weight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bold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left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"4pt"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"#000000"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Източници: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space-after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"18pt"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text-align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justify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font-size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"14pt"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fo:table-column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column-width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"100%"</w:t>
      </w:r>
      <w:r>
        <w:rPr>
          <w:rFonts w:ascii="Courier New" w:hAnsi="Courier New" w:cs="Courier New"/>
          <w:color w:val="444444"/>
        </w:rPr>
        <w:t xml:space="preserve"> /&gt;</w:t>
      </w:r>
      <w:r>
        <w:rPr>
          <w:rFonts w:ascii="Courier New" w:hAnsi="Courier New" w:cs="Courier New"/>
          <w:color w:val="444444"/>
        </w:rPr>
        <w:br/>
        <w:t>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&gt;https://www.tripadvisor.com/&lt;/</w:t>
      </w:r>
      <w:r>
        <w:rPr>
          <w:rFonts w:ascii="Courier New" w:hAnsi="Courier New" w:cs="Courier New"/>
          <w:b/>
          <w:color w:val="444444"/>
        </w:rPr>
        <w:t>fo:block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&gt;https://chefs-</w:t>
      </w:r>
      <w:r>
        <w:rPr>
          <w:rFonts w:ascii="Courier New" w:hAnsi="Courier New" w:cs="Courier New"/>
          <w:color w:val="444444"/>
        </w:rPr>
        <w:lastRenderedPageBreak/>
        <w:t>bg.com/en/&lt;/</w:t>
      </w:r>
      <w:r>
        <w:rPr>
          <w:rFonts w:ascii="Courier New" w:hAnsi="Courier New" w:cs="Courier New"/>
          <w:b/>
          <w:color w:val="444444"/>
        </w:rPr>
        <w:t>fo:block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&gt;https://aylyakria.com/&lt;/</w:t>
      </w:r>
      <w:r>
        <w:rPr>
          <w:rFonts w:ascii="Courier New" w:hAnsi="Courier New" w:cs="Courier New"/>
          <w:b/>
          <w:color w:val="444444"/>
        </w:rPr>
        <w:t>fo:block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&gt;https://lepetitparis.bg/&lt;/</w:t>
      </w:r>
      <w:r>
        <w:rPr>
          <w:rFonts w:ascii="Courier New" w:hAnsi="Courier New" w:cs="Courier New"/>
          <w:b/>
          <w:color w:val="444444"/>
        </w:rPr>
        <w:t>fo:block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&gt;https://incanto.bg/&lt;/</w:t>
      </w:r>
      <w:r>
        <w:rPr>
          <w:rFonts w:ascii="Courier New" w:hAnsi="Courier New" w:cs="Courier New"/>
          <w:b/>
          <w:color w:val="444444"/>
        </w:rPr>
        <w:t>fo:block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    &lt;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&gt;https://www.elkapan.com/&lt;/</w:t>
      </w:r>
      <w:r>
        <w:rPr>
          <w:rFonts w:ascii="Courier New" w:hAnsi="Courier New" w:cs="Courier New"/>
          <w:b/>
          <w:color w:val="444444"/>
        </w:rPr>
        <w:t>fo:block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fo:table-cell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fo:table-row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fo:table-body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fo:table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fo:block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fo:flow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&lt;/</w:t>
      </w:r>
      <w:proofErr w:type="spellStart"/>
      <w:r>
        <w:rPr>
          <w:rFonts w:ascii="Courier New" w:hAnsi="Courier New" w:cs="Courier New"/>
          <w:b/>
          <w:color w:val="444444"/>
        </w:rPr>
        <w:t>fo:page-sequence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fo:root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proofErr w:type="spellStart"/>
      <w:r>
        <w:rPr>
          <w:rFonts w:ascii="Courier New" w:hAnsi="Courier New" w:cs="Courier New"/>
          <w:b/>
          <w:color w:val="444444"/>
        </w:rPr>
        <w:t>xsl:template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proofErr w:type="spellStart"/>
      <w:r>
        <w:rPr>
          <w:rFonts w:ascii="Courier New" w:hAnsi="Courier New" w:cs="Courier New"/>
          <w:b/>
          <w:color w:val="444444"/>
        </w:rPr>
        <w:t>xsl:stylesheet</w:t>
      </w:r>
      <w:proofErr w:type="spellEnd"/>
      <w:r>
        <w:rPr>
          <w:rFonts w:ascii="Courier New" w:hAnsi="Courier New" w:cs="Courier New"/>
          <w:color w:val="444444"/>
        </w:rPr>
        <w:t>&gt;</w:t>
      </w:r>
    </w:p>
    <w:p w14:paraId="2CF59FF8" w14:textId="432A95B4" w:rsidR="00257623" w:rsidRDefault="00257623" w:rsidP="00257623">
      <w:pPr>
        <w:spacing w:before="57"/>
        <w:ind w:left="812" w:right="808"/>
        <w:jc w:val="center"/>
        <w:rPr>
          <w:b/>
          <w:spacing w:val="-2"/>
        </w:rPr>
      </w:pPr>
      <w:r>
        <w:rPr>
          <w:b/>
        </w:rPr>
        <w:t>Фиг.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Структура</w:t>
      </w:r>
      <w:r>
        <w:rPr>
          <w:b/>
          <w:spacing w:val="-2"/>
        </w:rPr>
        <w:t xml:space="preserve"> </w:t>
      </w:r>
      <w:r>
        <w:rPr>
          <w:b/>
        </w:rPr>
        <w:t>на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 xml:space="preserve">XSL </w:t>
      </w:r>
      <w:r>
        <w:rPr>
          <w:b/>
          <w:spacing w:val="-2"/>
        </w:rPr>
        <w:t>файла(най-отдолу, тъй като е много голям)</w:t>
      </w:r>
    </w:p>
    <w:p w14:paraId="6EE97AAF" w14:textId="77777777" w:rsidR="00766531" w:rsidRDefault="00766531" w:rsidP="00257623">
      <w:pPr>
        <w:spacing w:before="57"/>
        <w:ind w:left="812" w:right="808"/>
        <w:jc w:val="center"/>
        <w:rPr>
          <w:b/>
          <w:spacing w:val="-2"/>
        </w:rPr>
      </w:pPr>
    </w:p>
    <w:p w14:paraId="5F17040E" w14:textId="77777777" w:rsidR="00766531" w:rsidRDefault="00766531" w:rsidP="00257623">
      <w:pPr>
        <w:spacing w:before="57"/>
        <w:ind w:left="812" w:right="808"/>
        <w:jc w:val="center"/>
        <w:rPr>
          <w:b/>
          <w:spacing w:val="-2"/>
        </w:rPr>
      </w:pPr>
    </w:p>
    <w:p w14:paraId="4C1A320D" w14:textId="77777777" w:rsidR="00766531" w:rsidRDefault="00766531" w:rsidP="00257623">
      <w:pPr>
        <w:spacing w:before="57"/>
        <w:ind w:left="812" w:right="808"/>
        <w:jc w:val="center"/>
        <w:rPr>
          <w:b/>
          <w:spacing w:val="-2"/>
        </w:rPr>
      </w:pPr>
    </w:p>
    <w:p w14:paraId="43FB71C8" w14:textId="77777777" w:rsidR="00766531" w:rsidRDefault="00766531" w:rsidP="00257623">
      <w:pPr>
        <w:spacing w:before="57"/>
        <w:ind w:left="812" w:right="808"/>
        <w:jc w:val="center"/>
        <w:rPr>
          <w:b/>
          <w:spacing w:val="-2"/>
        </w:rPr>
      </w:pPr>
    </w:p>
    <w:p w14:paraId="68F2100D" w14:textId="77777777" w:rsidR="00766531" w:rsidRPr="00257623" w:rsidRDefault="00766531" w:rsidP="00257623">
      <w:pPr>
        <w:spacing w:before="57"/>
        <w:ind w:left="812" w:right="808"/>
        <w:jc w:val="center"/>
        <w:rPr>
          <w:b/>
        </w:rPr>
      </w:pPr>
    </w:p>
    <w:p w14:paraId="01C2CDA3" w14:textId="77777777" w:rsidR="00A20718" w:rsidRPr="00CA6B23" w:rsidRDefault="00900A3D" w:rsidP="00A20718">
      <w:pPr>
        <w:pStyle w:val="Heading1"/>
        <w:rPr>
          <w:rFonts w:ascii="Calibri" w:hAnsi="Calibri"/>
        </w:rPr>
      </w:pPr>
      <w:bookmarkStart w:id="12" w:name="_Toc499027024"/>
      <w:r w:rsidRPr="00CA6B23">
        <w:rPr>
          <w:rFonts w:ascii="Calibri" w:hAnsi="Calibri"/>
        </w:rPr>
        <w:lastRenderedPageBreak/>
        <w:t>Използвани литературни източници</w:t>
      </w:r>
      <w:r w:rsidR="00C756E5">
        <w:rPr>
          <w:rFonts w:ascii="Calibri" w:hAnsi="Calibri"/>
        </w:rPr>
        <w:t xml:space="preserve"> и Уеб сайтове</w:t>
      </w:r>
      <w:bookmarkEnd w:id="12"/>
    </w:p>
    <w:p w14:paraId="7C937394" w14:textId="5842BB34" w:rsidR="003B7EE2" w:rsidRPr="003B7EE2" w:rsidRDefault="00000000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21" w:history="1">
        <w:r w:rsidR="003B7EE2"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https://www.tripadvisor.com/</w:t>
        </w:r>
      </w:hyperlink>
    </w:p>
    <w:p w14:paraId="721EF8A0" w14:textId="6B72FBB9" w:rsidR="003B7EE2" w:rsidRPr="003B7EE2" w:rsidRDefault="00000000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22" w:history="1">
        <w:r w:rsidR="003B7EE2"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https://chefs-bg.com/en/</w:t>
        </w:r>
      </w:hyperlink>
      <w:r w:rsidR="003B7EE2" w:rsidRPr="003B7EE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9929262" w14:textId="28E9DEAB" w:rsidR="003B7EE2" w:rsidRPr="003B7EE2" w:rsidRDefault="00000000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23" w:history="1">
        <w:r w:rsidR="003B7EE2"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https://aylyakria.com/</w:t>
        </w:r>
      </w:hyperlink>
    </w:p>
    <w:p w14:paraId="2DA96555" w14:textId="44CFB359" w:rsidR="003B7EE2" w:rsidRPr="003B7EE2" w:rsidRDefault="00000000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24" w:history="1">
        <w:r w:rsidR="003B7EE2"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https://lepetitparis.bg/</w:t>
        </w:r>
      </w:hyperlink>
    </w:p>
    <w:p w14:paraId="4CC01EFA" w14:textId="4FC813F8" w:rsidR="003B7EE2" w:rsidRPr="003B7EE2" w:rsidRDefault="00000000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25" w:history="1">
        <w:r w:rsidR="003B7EE2"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https://incanto.bg/</w:t>
        </w:r>
      </w:hyperlink>
    </w:p>
    <w:p w14:paraId="3425D92A" w14:textId="189746D6" w:rsidR="00C756E5" w:rsidRPr="003B7EE2" w:rsidRDefault="00000000" w:rsidP="003B7EE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hyperlink r:id="rId26" w:history="1">
        <w:r w:rsidR="003B7EE2" w:rsidRPr="003B7EE2">
          <w:rPr>
            <w:rStyle w:val="Hyperlink"/>
            <w:rFonts w:asciiTheme="minorHAnsi" w:hAnsiTheme="minorHAnsi" w:cstheme="minorHAnsi"/>
            <w:sz w:val="28"/>
            <w:szCs w:val="28"/>
          </w:rPr>
          <w:t>https://www.elkapan.com</w:t>
        </w:r>
      </w:hyperlink>
    </w:p>
    <w:sectPr w:rsidR="00C756E5" w:rsidRPr="003B7EE2" w:rsidSect="00CA6B23">
      <w:headerReference w:type="default" r:id="rId27"/>
      <w:footerReference w:type="default" r:id="rId28"/>
      <w:pgSz w:w="11906" w:h="16838"/>
      <w:pgMar w:top="1440" w:right="1134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6B16" w14:textId="77777777" w:rsidR="008733B4" w:rsidRDefault="008733B4" w:rsidP="00782043">
      <w:pPr>
        <w:spacing w:after="0" w:line="240" w:lineRule="auto"/>
      </w:pPr>
      <w:r>
        <w:separator/>
      </w:r>
    </w:p>
  </w:endnote>
  <w:endnote w:type="continuationSeparator" w:id="0">
    <w:p w14:paraId="7495D1D3" w14:textId="77777777" w:rsidR="008733B4" w:rsidRDefault="008733B4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C4C7D" w14:textId="77777777" w:rsidR="0008746E" w:rsidRDefault="0008746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049F1B26" w14:textId="77777777" w:rsidR="0008746E" w:rsidRDefault="00087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1619" w14:textId="77777777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78E8">
      <w:rPr>
        <w:noProof/>
      </w:rPr>
      <w:t>5</w:t>
    </w:r>
    <w:r>
      <w:fldChar w:fldCharType="end"/>
    </w:r>
  </w:p>
  <w:p w14:paraId="589073DA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D628" w14:textId="77777777" w:rsidR="008733B4" w:rsidRDefault="008733B4" w:rsidP="00782043">
      <w:pPr>
        <w:spacing w:after="0" w:line="240" w:lineRule="auto"/>
      </w:pPr>
      <w:r>
        <w:separator/>
      </w:r>
    </w:p>
  </w:footnote>
  <w:footnote w:type="continuationSeparator" w:id="0">
    <w:p w14:paraId="6D79B17C" w14:textId="77777777" w:rsidR="008733B4" w:rsidRDefault="008733B4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F08C" w14:textId="77777777" w:rsidR="0008746E" w:rsidRDefault="000874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7260" w14:textId="77777777" w:rsidR="00CA6B23" w:rsidRDefault="00CA6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48C"/>
    <w:multiLevelType w:val="hybridMultilevel"/>
    <w:tmpl w:val="EC08AF7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E460BC"/>
    <w:multiLevelType w:val="hybridMultilevel"/>
    <w:tmpl w:val="4BF2DD5C"/>
    <w:lvl w:ilvl="0" w:tplc="EB12D92E">
      <w:start w:val="3"/>
      <w:numFmt w:val="bullet"/>
      <w:lvlText w:val=""/>
      <w:lvlJc w:val="left"/>
      <w:pPr>
        <w:ind w:left="1172" w:hanging="360"/>
      </w:pPr>
      <w:rPr>
        <w:rFonts w:ascii="Symbol" w:eastAsia="Times New Roman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8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3A5515"/>
    <w:multiLevelType w:val="hybridMultilevel"/>
    <w:tmpl w:val="AE0A57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175466"/>
    <w:multiLevelType w:val="multilevel"/>
    <w:tmpl w:val="096A7460"/>
    <w:lvl w:ilvl="0">
      <w:start w:val="1"/>
      <w:numFmt w:val="decimal"/>
      <w:lvlText w:val="%1"/>
      <w:lvlJc w:val="left"/>
      <w:pPr>
        <w:ind w:left="841" w:hanging="723"/>
      </w:pPr>
      <w:rPr>
        <w:rFonts w:ascii="Calibri" w:eastAsia="Calibri" w:hAnsi="Calibri" w:cs="Calibri" w:hint="default"/>
        <w:b/>
        <w:bCs/>
        <w:w w:val="99"/>
        <w:sz w:val="32"/>
        <w:szCs w:val="32"/>
        <w:lang w:val="bg-BG" w:eastAsia="en-US" w:bidi="ar-SA"/>
      </w:rPr>
    </w:lvl>
    <w:lvl w:ilvl="1">
      <w:start w:val="1"/>
      <w:numFmt w:val="decimal"/>
      <w:lvlText w:val="%1.%2"/>
      <w:lvlJc w:val="left"/>
      <w:pPr>
        <w:ind w:left="841" w:hanging="723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bg-BG" w:eastAsia="en-US" w:bidi="ar-SA"/>
      </w:rPr>
    </w:lvl>
    <w:lvl w:ilvl="2">
      <w:numFmt w:val="bullet"/>
      <w:lvlText w:val="•"/>
      <w:lvlJc w:val="left"/>
      <w:pPr>
        <w:ind w:left="2601" w:hanging="723"/>
      </w:pPr>
      <w:rPr>
        <w:lang w:val="bg-BG" w:eastAsia="en-US" w:bidi="ar-SA"/>
      </w:rPr>
    </w:lvl>
    <w:lvl w:ilvl="3">
      <w:numFmt w:val="bullet"/>
      <w:lvlText w:val="•"/>
      <w:lvlJc w:val="left"/>
      <w:pPr>
        <w:ind w:left="3481" w:hanging="723"/>
      </w:pPr>
      <w:rPr>
        <w:lang w:val="bg-BG" w:eastAsia="en-US" w:bidi="ar-SA"/>
      </w:rPr>
    </w:lvl>
    <w:lvl w:ilvl="4">
      <w:numFmt w:val="bullet"/>
      <w:lvlText w:val="•"/>
      <w:lvlJc w:val="left"/>
      <w:pPr>
        <w:ind w:left="4362" w:hanging="723"/>
      </w:pPr>
      <w:rPr>
        <w:lang w:val="bg-BG" w:eastAsia="en-US" w:bidi="ar-SA"/>
      </w:rPr>
    </w:lvl>
    <w:lvl w:ilvl="5">
      <w:numFmt w:val="bullet"/>
      <w:lvlText w:val="•"/>
      <w:lvlJc w:val="left"/>
      <w:pPr>
        <w:ind w:left="5243" w:hanging="723"/>
      </w:pPr>
      <w:rPr>
        <w:lang w:val="bg-BG" w:eastAsia="en-US" w:bidi="ar-SA"/>
      </w:rPr>
    </w:lvl>
    <w:lvl w:ilvl="6">
      <w:numFmt w:val="bullet"/>
      <w:lvlText w:val="•"/>
      <w:lvlJc w:val="left"/>
      <w:pPr>
        <w:ind w:left="6123" w:hanging="723"/>
      </w:pPr>
      <w:rPr>
        <w:lang w:val="bg-BG" w:eastAsia="en-US" w:bidi="ar-SA"/>
      </w:rPr>
    </w:lvl>
    <w:lvl w:ilvl="7">
      <w:numFmt w:val="bullet"/>
      <w:lvlText w:val="•"/>
      <w:lvlJc w:val="left"/>
      <w:pPr>
        <w:ind w:left="7004" w:hanging="723"/>
      </w:pPr>
      <w:rPr>
        <w:lang w:val="bg-BG" w:eastAsia="en-US" w:bidi="ar-SA"/>
      </w:rPr>
    </w:lvl>
    <w:lvl w:ilvl="8">
      <w:numFmt w:val="bullet"/>
      <w:lvlText w:val="•"/>
      <w:lvlJc w:val="left"/>
      <w:pPr>
        <w:ind w:left="7885" w:hanging="723"/>
      </w:pPr>
      <w:rPr>
        <w:lang w:val="bg-BG" w:eastAsia="en-US" w:bidi="ar-SA"/>
      </w:rPr>
    </w:lvl>
  </w:abstractNum>
  <w:abstractNum w:abstractNumId="13" w15:restartNumberingAfterBreak="0">
    <w:nsid w:val="70FF266A"/>
    <w:multiLevelType w:val="hybridMultilevel"/>
    <w:tmpl w:val="CB6ECB34"/>
    <w:lvl w:ilvl="0" w:tplc="AA2AA912">
      <w:start w:val="3"/>
      <w:numFmt w:val="bullet"/>
      <w:lvlText w:val=""/>
      <w:lvlJc w:val="left"/>
      <w:pPr>
        <w:ind w:left="1532" w:hanging="360"/>
      </w:pPr>
      <w:rPr>
        <w:rFonts w:ascii="Symbol" w:eastAsia="Calibr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4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136557"/>
    <w:multiLevelType w:val="multilevel"/>
    <w:tmpl w:val="E9E8E83C"/>
    <w:lvl w:ilvl="0">
      <w:numFmt w:val="decimal"/>
      <w:lvlText w:val="%1."/>
      <w:lvlJc w:val="left"/>
      <w:pPr>
        <w:ind w:left="121" w:hanging="723"/>
      </w:pPr>
      <w:rPr>
        <w:rFonts w:ascii="Calibri" w:eastAsia="Calibri" w:hAnsi="Calibri" w:cs="Calibri" w:hint="default"/>
        <w:w w:val="100"/>
        <w:sz w:val="22"/>
        <w:szCs w:val="22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841" w:hanging="40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g-BG" w:eastAsia="en-US" w:bidi="ar-SA"/>
      </w:rPr>
    </w:lvl>
    <w:lvl w:ilvl="2">
      <w:start w:val="1"/>
      <w:numFmt w:val="decimal"/>
      <w:lvlText w:val="%1.%2.%3"/>
      <w:lvlJc w:val="left"/>
      <w:pPr>
        <w:ind w:left="841" w:hanging="538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bg-BG" w:eastAsia="en-US" w:bidi="ar-SA"/>
      </w:rPr>
    </w:lvl>
    <w:lvl w:ilvl="3">
      <w:start w:val="1"/>
      <w:numFmt w:val="decimal"/>
      <w:lvlText w:val="%1.%2.%3.%4"/>
      <w:lvlJc w:val="left"/>
      <w:pPr>
        <w:ind w:left="841" w:hanging="658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bg-BG" w:eastAsia="en-US" w:bidi="ar-SA"/>
      </w:rPr>
    </w:lvl>
    <w:lvl w:ilvl="4">
      <w:numFmt w:val="bullet"/>
      <w:lvlText w:val="•"/>
      <w:lvlJc w:val="left"/>
      <w:pPr>
        <w:ind w:left="3775" w:hanging="658"/>
      </w:pPr>
      <w:rPr>
        <w:lang w:val="bg-BG" w:eastAsia="en-US" w:bidi="ar-SA"/>
      </w:rPr>
    </w:lvl>
    <w:lvl w:ilvl="5">
      <w:numFmt w:val="bullet"/>
      <w:lvlText w:val="•"/>
      <w:lvlJc w:val="left"/>
      <w:pPr>
        <w:ind w:left="4753" w:hanging="658"/>
      </w:pPr>
      <w:rPr>
        <w:lang w:val="bg-BG" w:eastAsia="en-US" w:bidi="ar-SA"/>
      </w:rPr>
    </w:lvl>
    <w:lvl w:ilvl="6">
      <w:numFmt w:val="bullet"/>
      <w:lvlText w:val="•"/>
      <w:lvlJc w:val="left"/>
      <w:pPr>
        <w:ind w:left="5732" w:hanging="658"/>
      </w:pPr>
      <w:rPr>
        <w:lang w:val="bg-BG" w:eastAsia="en-US" w:bidi="ar-SA"/>
      </w:rPr>
    </w:lvl>
    <w:lvl w:ilvl="7">
      <w:numFmt w:val="bullet"/>
      <w:lvlText w:val="•"/>
      <w:lvlJc w:val="left"/>
      <w:pPr>
        <w:ind w:left="6710" w:hanging="658"/>
      </w:pPr>
      <w:rPr>
        <w:lang w:val="bg-BG" w:eastAsia="en-US" w:bidi="ar-SA"/>
      </w:rPr>
    </w:lvl>
    <w:lvl w:ilvl="8">
      <w:numFmt w:val="bullet"/>
      <w:lvlText w:val="•"/>
      <w:lvlJc w:val="left"/>
      <w:pPr>
        <w:ind w:left="7689" w:hanging="658"/>
      </w:pPr>
      <w:rPr>
        <w:lang w:val="bg-BG" w:eastAsia="en-US" w:bidi="ar-SA"/>
      </w:rPr>
    </w:lvl>
  </w:abstractNum>
  <w:num w:numId="1" w16cid:durableId="397291023">
    <w:abstractNumId w:val="2"/>
  </w:num>
  <w:num w:numId="2" w16cid:durableId="667368547">
    <w:abstractNumId w:val="10"/>
  </w:num>
  <w:num w:numId="3" w16cid:durableId="1448499126">
    <w:abstractNumId w:val="6"/>
  </w:num>
  <w:num w:numId="4" w16cid:durableId="645280442">
    <w:abstractNumId w:val="5"/>
  </w:num>
  <w:num w:numId="5" w16cid:durableId="891383600">
    <w:abstractNumId w:val="3"/>
  </w:num>
  <w:num w:numId="6" w16cid:durableId="1294213112">
    <w:abstractNumId w:val="8"/>
  </w:num>
  <w:num w:numId="7" w16cid:durableId="801465316">
    <w:abstractNumId w:val="1"/>
  </w:num>
  <w:num w:numId="8" w16cid:durableId="2031300138">
    <w:abstractNumId w:val="4"/>
  </w:num>
  <w:num w:numId="9" w16cid:durableId="1302610639">
    <w:abstractNumId w:val="9"/>
  </w:num>
  <w:num w:numId="10" w16cid:durableId="952059844">
    <w:abstractNumId w:val="14"/>
  </w:num>
  <w:num w:numId="11" w16cid:durableId="38213085">
    <w:abstractNumId w:val="11"/>
  </w:num>
  <w:num w:numId="12" w16cid:durableId="426123622">
    <w:abstractNumId w:val="0"/>
  </w:num>
  <w:num w:numId="13" w16cid:durableId="1320118076">
    <w:abstractNumId w:val="12"/>
  </w:num>
  <w:num w:numId="14" w16cid:durableId="92900549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5" w16cid:durableId="803279845">
    <w:abstractNumId w:val="7"/>
  </w:num>
  <w:num w:numId="16" w16cid:durableId="201464805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lip">
    <w15:presenceInfo w15:providerId="None" w15:userId="Fili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50"/>
    <w:rsid w:val="00037E28"/>
    <w:rsid w:val="00085380"/>
    <w:rsid w:val="0008746E"/>
    <w:rsid w:val="000A7BD0"/>
    <w:rsid w:val="001521BE"/>
    <w:rsid w:val="001E2B7F"/>
    <w:rsid w:val="001E50E7"/>
    <w:rsid w:val="001F113B"/>
    <w:rsid w:val="00253B04"/>
    <w:rsid w:val="00257623"/>
    <w:rsid w:val="00282633"/>
    <w:rsid w:val="002A37A5"/>
    <w:rsid w:val="002A60CF"/>
    <w:rsid w:val="002B5AF5"/>
    <w:rsid w:val="002C0550"/>
    <w:rsid w:val="002C2F14"/>
    <w:rsid w:val="002E416A"/>
    <w:rsid w:val="00310D5E"/>
    <w:rsid w:val="00347FAF"/>
    <w:rsid w:val="00353A23"/>
    <w:rsid w:val="003605C9"/>
    <w:rsid w:val="003854B7"/>
    <w:rsid w:val="003B7EE2"/>
    <w:rsid w:val="003C78E8"/>
    <w:rsid w:val="004171A6"/>
    <w:rsid w:val="00424CF7"/>
    <w:rsid w:val="00454872"/>
    <w:rsid w:val="004A2758"/>
    <w:rsid w:val="004A2C95"/>
    <w:rsid w:val="004A736F"/>
    <w:rsid w:val="004E3E29"/>
    <w:rsid w:val="004F42AF"/>
    <w:rsid w:val="00511A67"/>
    <w:rsid w:val="0055040B"/>
    <w:rsid w:val="005728E7"/>
    <w:rsid w:val="005A3048"/>
    <w:rsid w:val="005A53FC"/>
    <w:rsid w:val="00603E2C"/>
    <w:rsid w:val="00610C5F"/>
    <w:rsid w:val="00641DFA"/>
    <w:rsid w:val="0064733D"/>
    <w:rsid w:val="006A0852"/>
    <w:rsid w:val="006A2350"/>
    <w:rsid w:val="006A7E38"/>
    <w:rsid w:val="006D2207"/>
    <w:rsid w:val="006D4465"/>
    <w:rsid w:val="006D546A"/>
    <w:rsid w:val="006E058D"/>
    <w:rsid w:val="006E3B80"/>
    <w:rsid w:val="006E75FA"/>
    <w:rsid w:val="00737726"/>
    <w:rsid w:val="00753217"/>
    <w:rsid w:val="00766531"/>
    <w:rsid w:val="00766FD3"/>
    <w:rsid w:val="0076799A"/>
    <w:rsid w:val="00774267"/>
    <w:rsid w:val="00782043"/>
    <w:rsid w:val="007B6A3E"/>
    <w:rsid w:val="00833594"/>
    <w:rsid w:val="008340F8"/>
    <w:rsid w:val="00835CDA"/>
    <w:rsid w:val="0085288B"/>
    <w:rsid w:val="00852E8D"/>
    <w:rsid w:val="008611F8"/>
    <w:rsid w:val="00870603"/>
    <w:rsid w:val="00872B15"/>
    <w:rsid w:val="008733B4"/>
    <w:rsid w:val="008B28D9"/>
    <w:rsid w:val="00900A3D"/>
    <w:rsid w:val="00911681"/>
    <w:rsid w:val="00911AA2"/>
    <w:rsid w:val="009500FA"/>
    <w:rsid w:val="009551A1"/>
    <w:rsid w:val="0099075C"/>
    <w:rsid w:val="009F37B9"/>
    <w:rsid w:val="00A20718"/>
    <w:rsid w:val="00AE2B3D"/>
    <w:rsid w:val="00B63580"/>
    <w:rsid w:val="00BA620E"/>
    <w:rsid w:val="00C05416"/>
    <w:rsid w:val="00C07A1F"/>
    <w:rsid w:val="00C32E48"/>
    <w:rsid w:val="00C52D17"/>
    <w:rsid w:val="00C7192E"/>
    <w:rsid w:val="00C756E5"/>
    <w:rsid w:val="00C85F0F"/>
    <w:rsid w:val="00CA6B23"/>
    <w:rsid w:val="00CB44F0"/>
    <w:rsid w:val="00CD6709"/>
    <w:rsid w:val="00CE1DFA"/>
    <w:rsid w:val="00CE4614"/>
    <w:rsid w:val="00D21329"/>
    <w:rsid w:val="00D23588"/>
    <w:rsid w:val="00D45B55"/>
    <w:rsid w:val="00D55940"/>
    <w:rsid w:val="00D61573"/>
    <w:rsid w:val="00D63EE6"/>
    <w:rsid w:val="00D65547"/>
    <w:rsid w:val="00DF38A5"/>
    <w:rsid w:val="00DF659E"/>
    <w:rsid w:val="00E55C5B"/>
    <w:rsid w:val="00E87220"/>
    <w:rsid w:val="00EA5B98"/>
    <w:rsid w:val="00F005AD"/>
    <w:rsid w:val="00F01CB0"/>
    <w:rsid w:val="00F730B3"/>
    <w:rsid w:val="00F778FF"/>
    <w:rsid w:val="00F84550"/>
    <w:rsid w:val="00FB03FD"/>
    <w:rsid w:val="00FC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8C84"/>
  <w15:chartTrackingRefBased/>
  <w15:docId w15:val="{D707D051-2144-4696-8363-A9F516C8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2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ind w:left="431" w:hanging="431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8" w:hanging="578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1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20718"/>
    <w:pPr>
      <w:spacing w:after="100" w:line="320" w:lineRule="exact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B7EE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288B"/>
    <w:pPr>
      <w:widowControl w:val="0"/>
      <w:autoSpaceDE w:val="0"/>
      <w:autoSpaceDN w:val="0"/>
      <w:spacing w:after="0" w:line="240" w:lineRule="auto"/>
    </w:pPr>
    <w:rPr>
      <w:rFonts w:eastAsia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288B"/>
    <w:rPr>
      <w:rFonts w:eastAsia="Calibri" w:cs="Calibr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C85F0F"/>
    <w:rPr>
      <w:sz w:val="22"/>
      <w:szCs w:val="22"/>
    </w:rPr>
  </w:style>
  <w:style w:type="paragraph" w:customStyle="1" w:styleId="msonormal0">
    <w:name w:val="msonormal"/>
    <w:basedOn w:val="Normal"/>
    <w:rsid w:val="0025762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yperlink" Target="https://www.elkapan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ripadvisor.com/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www.xmlvalidation.com/" TargetMode="External"/><Relationship Id="rId25" Type="http://schemas.openxmlformats.org/officeDocument/2006/relationships/hyperlink" Target="https://incanto.b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lepetitparis.b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aylyakria.com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hyperlink" Target="https://chefs-bg.com/en/" TargetMode="External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A175E7-B09F-4C76-8FD5-4EA8B152A385}">
  <we:reference id="wa200000011" version="1.0.1.0" store="en-US" storeType="OMEX"/>
  <we:alternateReferences>
    <we:reference id="wa200000011" version="1.0.1.0" store="en-US" storeType="OMEX"/>
  </we:alternateReferences>
  <we:properties>
    <we:property name="language" value="&quot;Xml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56566-2CD5-45B0-A96E-CE4DA2F5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3995</Words>
  <Characters>22778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Bonea Ltd.</Company>
  <LinksUpToDate>false</LinksUpToDate>
  <CharactersWithSpaces>26720</CharactersWithSpaces>
  <SharedDoc>false</SharedDoc>
  <HLinks>
    <vt:vector size="96" baseType="variant">
      <vt:variant>
        <vt:i4>4849758</vt:i4>
      </vt:variant>
      <vt:variant>
        <vt:i4>84</vt:i4>
      </vt:variant>
      <vt:variant>
        <vt:i4>0</vt:i4>
      </vt:variant>
      <vt:variant>
        <vt:i4>5</vt:i4>
      </vt:variant>
      <vt:variant>
        <vt:lpwstr>https://www.elkapan.com/</vt:lpwstr>
      </vt:variant>
      <vt:variant>
        <vt:lpwstr/>
      </vt:variant>
      <vt:variant>
        <vt:i4>2293801</vt:i4>
      </vt:variant>
      <vt:variant>
        <vt:i4>81</vt:i4>
      </vt:variant>
      <vt:variant>
        <vt:i4>0</vt:i4>
      </vt:variant>
      <vt:variant>
        <vt:i4>5</vt:i4>
      </vt:variant>
      <vt:variant>
        <vt:lpwstr>https://incanto.bg/</vt:lpwstr>
      </vt:variant>
      <vt:variant>
        <vt:lpwstr/>
      </vt:variant>
      <vt:variant>
        <vt:i4>4456477</vt:i4>
      </vt:variant>
      <vt:variant>
        <vt:i4>78</vt:i4>
      </vt:variant>
      <vt:variant>
        <vt:i4>0</vt:i4>
      </vt:variant>
      <vt:variant>
        <vt:i4>5</vt:i4>
      </vt:variant>
      <vt:variant>
        <vt:lpwstr>https://lepetitparis.bg/</vt:lpwstr>
      </vt:variant>
      <vt:variant>
        <vt:lpwstr/>
      </vt:variant>
      <vt:variant>
        <vt:i4>8192049</vt:i4>
      </vt:variant>
      <vt:variant>
        <vt:i4>75</vt:i4>
      </vt:variant>
      <vt:variant>
        <vt:i4>0</vt:i4>
      </vt:variant>
      <vt:variant>
        <vt:i4>5</vt:i4>
      </vt:variant>
      <vt:variant>
        <vt:lpwstr>https://aylyakria.com/</vt:lpwstr>
      </vt:variant>
      <vt:variant>
        <vt:lpwstr/>
      </vt:variant>
      <vt:variant>
        <vt:i4>1114199</vt:i4>
      </vt:variant>
      <vt:variant>
        <vt:i4>72</vt:i4>
      </vt:variant>
      <vt:variant>
        <vt:i4>0</vt:i4>
      </vt:variant>
      <vt:variant>
        <vt:i4>5</vt:i4>
      </vt:variant>
      <vt:variant>
        <vt:lpwstr>https://chefs-bg.com/en/</vt:lpwstr>
      </vt:variant>
      <vt:variant>
        <vt:lpwstr/>
      </vt:variant>
      <vt:variant>
        <vt:i4>4587589</vt:i4>
      </vt:variant>
      <vt:variant>
        <vt:i4>69</vt:i4>
      </vt:variant>
      <vt:variant>
        <vt:i4>0</vt:i4>
      </vt:variant>
      <vt:variant>
        <vt:i4>5</vt:i4>
      </vt:variant>
      <vt:variant>
        <vt:lpwstr>https://www.tripadvisor.com/</vt:lpwstr>
      </vt:variant>
      <vt:variant>
        <vt:lpwstr/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_Toc499027024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_Toc499027023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_Toc499027022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_Toc499027021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_Toc499027020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_Toc499027019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_Toc499027018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_Toc499027017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_Toc499027016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_Toc499027015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Bontchev</dc:creator>
  <cp:keywords/>
  <cp:lastModifiedBy>Filip</cp:lastModifiedBy>
  <cp:revision>9</cp:revision>
  <cp:lastPrinted>2019-10-05T19:22:00Z</cp:lastPrinted>
  <dcterms:created xsi:type="dcterms:W3CDTF">2024-01-02T21:27:00Z</dcterms:created>
  <dcterms:modified xsi:type="dcterms:W3CDTF">2024-01-03T19:58:00Z</dcterms:modified>
</cp:coreProperties>
</file>